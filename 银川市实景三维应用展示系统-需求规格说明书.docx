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8"/>
        <w:spacing w:before="72"/>
        <w:ind w:firstLine="0" w:firstLineChars="0"/>
      </w:pPr>
    </w:p>
    <w:p>
      <w:pPr>
        <w:pStyle w:val="58"/>
        <w:spacing w:before="72"/>
        <w:ind w:firstLine="0" w:firstLineChars="0"/>
      </w:pPr>
    </w:p>
    <w:p>
      <w:pPr>
        <w:pStyle w:val="58"/>
        <w:spacing w:before="72"/>
        <w:ind w:firstLine="0" w:firstLineChars="0"/>
      </w:pPr>
    </w:p>
    <w:p>
      <w:pPr>
        <w:pStyle w:val="58"/>
        <w:spacing w:before="72"/>
        <w:ind w:firstLine="0" w:firstLineChars="0"/>
      </w:pPr>
    </w:p>
    <w:p>
      <w:pPr>
        <w:pStyle w:val="58"/>
        <w:spacing w:before="72"/>
        <w:ind w:firstLine="0" w:firstLineChars="0"/>
      </w:pPr>
    </w:p>
    <w:p>
      <w:pPr>
        <w:pStyle w:val="58"/>
        <w:spacing w:before="72"/>
        <w:ind w:firstLine="0" w:firstLineChars="0"/>
      </w:pPr>
    </w:p>
    <w:p>
      <w:pPr>
        <w:jc w:val="center"/>
        <w:rPr>
          <w:rFonts w:ascii="黑体" w:eastAsia="黑体"/>
          <w:b/>
          <w:sz w:val="44"/>
          <w:szCs w:val="44"/>
          <w:lang w:eastAsia="zh-CN"/>
        </w:rPr>
      </w:pPr>
      <w:bookmarkStart w:id="0" w:name="_Toc213555685"/>
      <w:bookmarkStart w:id="1" w:name="_Toc250966274"/>
      <w:r>
        <w:rPr>
          <w:rFonts w:hint="eastAsia" w:ascii="黑体" w:eastAsia="黑体"/>
          <w:b/>
          <w:sz w:val="44"/>
          <w:szCs w:val="44"/>
          <w:lang w:eastAsia="zh-CN"/>
        </w:rPr>
        <w:t>“实景三维宁夏”实景三维应用展示系统</w:t>
      </w:r>
      <w:bookmarkEnd w:id="0"/>
      <w:bookmarkEnd w:id="1"/>
    </w:p>
    <w:p>
      <w:pPr>
        <w:jc w:val="center"/>
        <w:rPr>
          <w:rFonts w:ascii="黑体" w:eastAsia="黑体"/>
          <w:b/>
          <w:sz w:val="44"/>
          <w:szCs w:val="44"/>
          <w:lang w:eastAsia="zh-CN"/>
        </w:rPr>
      </w:pPr>
      <w:bookmarkStart w:id="2" w:name="_Toc250966275"/>
      <w:bookmarkStart w:id="3" w:name="_Toc213555686"/>
    </w:p>
    <w:p>
      <w:pPr>
        <w:jc w:val="center"/>
        <w:rPr>
          <w:rFonts w:ascii="黑体" w:eastAsia="黑体"/>
          <w:b/>
          <w:sz w:val="44"/>
          <w:szCs w:val="44"/>
          <w:lang w:eastAsia="zh-CN"/>
        </w:rPr>
      </w:pPr>
    </w:p>
    <w:p>
      <w:pPr>
        <w:jc w:val="center"/>
        <w:rPr>
          <w:rFonts w:ascii="黑体" w:eastAsia="黑体"/>
          <w:b/>
          <w:sz w:val="44"/>
          <w:szCs w:val="44"/>
          <w:lang w:eastAsia="zh-CN"/>
        </w:rPr>
      </w:pPr>
    </w:p>
    <w:p>
      <w:pPr>
        <w:jc w:val="center"/>
        <w:rPr>
          <w:rFonts w:ascii="黑体" w:eastAsia="黑体"/>
          <w:b/>
          <w:sz w:val="44"/>
          <w:szCs w:val="44"/>
          <w:lang w:eastAsia="zh-CN"/>
        </w:rPr>
      </w:pPr>
    </w:p>
    <w:p>
      <w:pPr>
        <w:jc w:val="center"/>
        <w:rPr>
          <w:rFonts w:ascii="黑体" w:eastAsia="黑体"/>
          <w:b/>
          <w:sz w:val="44"/>
          <w:szCs w:val="44"/>
          <w:lang w:eastAsia="zh-CN"/>
        </w:rPr>
      </w:pPr>
    </w:p>
    <w:p>
      <w:pPr>
        <w:jc w:val="center"/>
        <w:rPr>
          <w:rFonts w:ascii="黑体" w:eastAsia="黑体"/>
          <w:b/>
          <w:sz w:val="72"/>
          <w:szCs w:val="72"/>
          <w:lang w:eastAsia="zh-CN"/>
        </w:rPr>
      </w:pPr>
      <w:r>
        <w:rPr>
          <w:rFonts w:hint="eastAsia" w:ascii="黑体" w:eastAsia="黑体"/>
          <w:b/>
          <w:sz w:val="72"/>
          <w:szCs w:val="72"/>
          <w:lang w:eastAsia="zh-CN"/>
        </w:rPr>
        <w:t>需求规格说明书</w:t>
      </w:r>
      <w:bookmarkEnd w:id="2"/>
      <w:bookmarkEnd w:id="3"/>
    </w:p>
    <w:p>
      <w:pPr>
        <w:overflowPunct w:val="0"/>
        <w:autoSpaceDE w:val="0"/>
        <w:autoSpaceDN w:val="0"/>
        <w:jc w:val="center"/>
        <w:rPr>
          <w:rFonts w:ascii="黑体"/>
          <w:bCs/>
          <w:lang w:eastAsia="zh-CN"/>
        </w:rPr>
      </w:pPr>
    </w:p>
    <w:p>
      <w:pPr>
        <w:overflowPunct w:val="0"/>
        <w:autoSpaceDE w:val="0"/>
        <w:autoSpaceDN w:val="0"/>
        <w:jc w:val="center"/>
        <w:rPr>
          <w:rFonts w:ascii="黑体"/>
          <w:bCs/>
          <w:lang w:eastAsia="zh-CN"/>
        </w:rPr>
      </w:pPr>
    </w:p>
    <w:p>
      <w:pPr>
        <w:overflowPunct w:val="0"/>
        <w:autoSpaceDE w:val="0"/>
        <w:autoSpaceDN w:val="0"/>
        <w:jc w:val="center"/>
        <w:rPr>
          <w:rFonts w:ascii="黑体"/>
          <w:bCs/>
          <w:lang w:eastAsia="zh-CN"/>
        </w:rPr>
      </w:pPr>
    </w:p>
    <w:p>
      <w:pPr>
        <w:overflowPunct w:val="0"/>
        <w:autoSpaceDE w:val="0"/>
        <w:autoSpaceDN w:val="0"/>
        <w:jc w:val="center"/>
        <w:rPr>
          <w:rFonts w:ascii="黑体"/>
          <w:bCs/>
          <w:lang w:eastAsia="zh-CN"/>
        </w:rPr>
      </w:pPr>
    </w:p>
    <w:p>
      <w:pPr>
        <w:overflowPunct w:val="0"/>
        <w:autoSpaceDE w:val="0"/>
        <w:autoSpaceDN w:val="0"/>
        <w:jc w:val="center"/>
        <w:rPr>
          <w:rFonts w:ascii="黑体"/>
          <w:bCs/>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rFonts w:eastAsia="黑体"/>
          <w:b/>
          <w:bCs/>
          <w:spacing w:val="20"/>
          <w:w w:val="80"/>
          <w:sz w:val="36"/>
          <w:szCs w:val="36"/>
          <w:lang w:eastAsia="zh-CN"/>
        </w:rPr>
      </w:pPr>
      <w:r>
        <w:rPr>
          <w:rFonts w:hint="eastAsia" w:eastAsia="黑体"/>
          <w:b/>
          <w:bCs/>
          <w:spacing w:val="20"/>
          <w:w w:val="80"/>
          <w:sz w:val="36"/>
          <w:szCs w:val="36"/>
          <w:lang w:eastAsia="zh-CN"/>
        </w:rPr>
        <w:t>北京山维科技股份有限公司</w:t>
      </w:r>
    </w:p>
    <w:p>
      <w:pPr>
        <w:jc w:val="center"/>
        <w:rPr>
          <w:sz w:val="36"/>
          <w:szCs w:val="36"/>
          <w:lang w:eastAsia="zh-CN"/>
        </w:rPr>
      </w:pPr>
    </w:p>
    <w:p>
      <w:pPr>
        <w:jc w:val="center"/>
        <w:rPr>
          <w:sz w:val="28"/>
          <w:szCs w:val="28"/>
          <w:lang w:eastAsia="zh-CN"/>
        </w:rPr>
      </w:pPr>
      <w:r>
        <w:rPr>
          <w:rFonts w:hint="eastAsia"/>
          <w:sz w:val="28"/>
          <w:szCs w:val="28"/>
          <w:lang w:eastAsia="zh-CN"/>
        </w:rPr>
        <w:t>2</w:t>
      </w:r>
      <w:r>
        <w:rPr>
          <w:sz w:val="28"/>
          <w:szCs w:val="28"/>
          <w:lang w:eastAsia="zh-CN"/>
        </w:rPr>
        <w:t>022</w:t>
      </w:r>
      <w:r>
        <w:rPr>
          <w:rFonts w:hint="eastAsia"/>
          <w:sz w:val="28"/>
          <w:szCs w:val="28"/>
          <w:lang w:eastAsia="zh-CN"/>
        </w:rPr>
        <w:t>年1</w:t>
      </w:r>
      <w:r>
        <w:rPr>
          <w:sz w:val="28"/>
          <w:szCs w:val="28"/>
          <w:lang w:eastAsia="zh-CN"/>
        </w:rPr>
        <w:t>0</w:t>
      </w:r>
      <w:r>
        <w:rPr>
          <w:rFonts w:hint="eastAsia"/>
          <w:sz w:val="28"/>
          <w:szCs w:val="28"/>
          <w:lang w:eastAsia="zh-CN"/>
        </w:rPr>
        <w:t>月</w:t>
      </w:r>
    </w:p>
    <w:p>
      <w:pPr>
        <w:overflowPunct w:val="0"/>
        <w:autoSpaceDE w:val="0"/>
        <w:autoSpaceDN w:val="0"/>
        <w:jc w:val="center"/>
        <w:rPr>
          <w:b/>
          <w:bCs/>
          <w:sz w:val="21"/>
          <w:szCs w:val="21"/>
          <w:lang w:eastAsia="zh-CN"/>
        </w:rPr>
      </w:pPr>
    </w:p>
    <w:p>
      <w:pPr>
        <w:overflowPunct w:val="0"/>
        <w:autoSpaceDE w:val="0"/>
        <w:autoSpaceDN w:val="0"/>
        <w:jc w:val="center"/>
        <w:rPr>
          <w:b/>
          <w:bCs/>
          <w:sz w:val="21"/>
          <w:szCs w:val="21"/>
          <w:lang w:eastAsia="zh-CN"/>
        </w:rPr>
      </w:pPr>
    </w:p>
    <w:p>
      <w:pPr>
        <w:pStyle w:val="63"/>
        <w:spacing w:after="0" w:line="300" w:lineRule="auto"/>
        <w:jc w:val="center"/>
        <w:rPr>
          <w:rFonts w:ascii="宋体" w:hAnsi="宋体" w:eastAsia="幼圆"/>
          <w:b/>
          <w:spacing w:val="20"/>
          <w:sz w:val="52"/>
          <w:szCs w:val="52"/>
        </w:rPr>
      </w:pPr>
    </w:p>
    <w:p>
      <w:pPr>
        <w:pStyle w:val="63"/>
        <w:spacing w:after="0" w:line="300" w:lineRule="auto"/>
        <w:jc w:val="center"/>
        <w:rPr>
          <w:rFonts w:ascii="宋体" w:hAnsi="宋体" w:eastAsia="幼圆"/>
          <w:b/>
          <w:spacing w:val="20"/>
          <w:sz w:val="52"/>
          <w:szCs w:val="52"/>
        </w:rPr>
      </w:pPr>
      <w:r>
        <w:rPr>
          <w:rFonts w:hint="eastAsia" w:ascii="宋体" w:hAnsi="宋体" w:eastAsia="幼圆"/>
          <w:b/>
          <w:spacing w:val="20"/>
          <w:sz w:val="52"/>
          <w:szCs w:val="52"/>
        </w:rPr>
        <w:t>文档控制</w:t>
      </w:r>
    </w:p>
    <w:p>
      <w:pPr>
        <w:pStyle w:val="53"/>
        <w:jc w:val="center"/>
        <w:rPr>
          <w:rFonts w:ascii="宋体" w:hAnsi="宋体" w:cs="宋体"/>
          <w:b/>
          <w:sz w:val="29"/>
          <w:szCs w:val="32"/>
        </w:rPr>
      </w:pPr>
    </w:p>
    <w:p>
      <w:pPr>
        <w:rPr>
          <w:lang w:eastAsia="zh-CN"/>
        </w:rPr>
      </w:pPr>
      <w:bookmarkStart w:id="4" w:name="_Hlk121872683"/>
    </w:p>
    <w:p>
      <w:pPr>
        <w:pStyle w:val="53"/>
        <w:jc w:val="center"/>
        <w:rPr>
          <w:b/>
          <w:sz w:val="32"/>
          <w:szCs w:val="32"/>
        </w:rPr>
      </w:pPr>
      <w:r>
        <w:rPr>
          <w:rFonts w:hint="eastAsia" w:ascii="宋体" w:hAnsi="宋体" w:cs="宋体"/>
          <w:b/>
          <w:sz w:val="29"/>
          <w:szCs w:val="32"/>
        </w:rPr>
        <w:t>文档变动记录</w:t>
      </w:r>
    </w:p>
    <w:tbl>
      <w:tblPr>
        <w:tblStyle w:val="2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3276"/>
        <w:gridCol w:w="946"/>
        <w:gridCol w:w="995"/>
        <w:gridCol w:w="1233"/>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782" w:type="dxa"/>
            <w:tcBorders>
              <w:top w:val="single" w:color="auto" w:sz="12" w:space="0"/>
              <w:left w:val="single" w:color="auto" w:sz="12" w:space="0"/>
              <w:bottom w:val="single" w:color="auto" w:sz="4" w:space="0"/>
              <w:right w:val="single" w:color="auto" w:sz="4" w:space="0"/>
            </w:tcBorders>
            <w:vAlign w:val="center"/>
          </w:tcPr>
          <w:p>
            <w:pPr>
              <w:pStyle w:val="53"/>
              <w:spacing w:before="156" w:after="156"/>
              <w:jc w:val="center"/>
              <w:rPr>
                <w:b/>
                <w:bCs/>
              </w:rPr>
            </w:pPr>
            <w:r>
              <w:rPr>
                <w:rFonts w:hint="eastAsia"/>
                <w:b/>
                <w:bCs/>
              </w:rPr>
              <w:t>序号</w:t>
            </w:r>
          </w:p>
        </w:tc>
        <w:tc>
          <w:tcPr>
            <w:tcW w:w="3276" w:type="dxa"/>
            <w:tcBorders>
              <w:top w:val="single" w:color="auto" w:sz="12" w:space="0"/>
              <w:left w:val="single" w:color="auto" w:sz="4" w:space="0"/>
              <w:bottom w:val="single" w:color="auto" w:sz="4" w:space="0"/>
              <w:right w:val="single" w:color="auto" w:sz="4" w:space="0"/>
            </w:tcBorders>
            <w:vAlign w:val="center"/>
          </w:tcPr>
          <w:p>
            <w:pPr>
              <w:pStyle w:val="53"/>
              <w:spacing w:before="156" w:after="156"/>
              <w:jc w:val="center"/>
              <w:rPr>
                <w:b/>
                <w:bCs/>
              </w:rPr>
            </w:pPr>
            <w:r>
              <w:rPr>
                <w:rFonts w:hint="eastAsia"/>
                <w:b/>
                <w:bCs/>
              </w:rPr>
              <w:t>变动（</w:t>
            </w:r>
            <w:r>
              <w:rPr>
                <w:b/>
                <w:bCs/>
              </w:rPr>
              <w:t>+/-</w:t>
            </w:r>
            <w:r>
              <w:rPr>
                <w:rFonts w:hint="eastAsia"/>
                <w:b/>
                <w:bCs/>
              </w:rPr>
              <w:t>）说明</w:t>
            </w:r>
          </w:p>
        </w:tc>
        <w:tc>
          <w:tcPr>
            <w:tcW w:w="946" w:type="dxa"/>
            <w:tcBorders>
              <w:top w:val="single" w:color="auto" w:sz="12" w:space="0"/>
              <w:left w:val="single" w:color="auto" w:sz="4" w:space="0"/>
              <w:bottom w:val="single" w:color="auto" w:sz="4" w:space="0"/>
              <w:right w:val="single" w:color="auto" w:sz="4" w:space="0"/>
            </w:tcBorders>
            <w:vAlign w:val="center"/>
          </w:tcPr>
          <w:p>
            <w:pPr>
              <w:pStyle w:val="53"/>
              <w:spacing w:before="156" w:after="156"/>
              <w:jc w:val="center"/>
              <w:rPr>
                <w:b/>
                <w:bCs/>
              </w:rPr>
            </w:pPr>
            <w:r>
              <w:rPr>
                <w:rFonts w:hint="eastAsia"/>
                <w:b/>
                <w:bCs/>
              </w:rPr>
              <w:t>作者</w:t>
            </w:r>
          </w:p>
        </w:tc>
        <w:tc>
          <w:tcPr>
            <w:tcW w:w="995" w:type="dxa"/>
            <w:tcBorders>
              <w:top w:val="single" w:color="auto" w:sz="12" w:space="0"/>
              <w:left w:val="single" w:color="auto" w:sz="4" w:space="0"/>
              <w:bottom w:val="single" w:color="auto" w:sz="4" w:space="0"/>
              <w:right w:val="single" w:color="auto" w:sz="4" w:space="0"/>
            </w:tcBorders>
            <w:vAlign w:val="center"/>
          </w:tcPr>
          <w:p>
            <w:pPr>
              <w:pStyle w:val="53"/>
              <w:spacing w:before="156" w:after="156"/>
              <w:jc w:val="center"/>
              <w:rPr>
                <w:b/>
                <w:bCs/>
              </w:rPr>
            </w:pPr>
            <w:r>
              <w:rPr>
                <w:rFonts w:hint="eastAsia"/>
                <w:b/>
                <w:bCs/>
              </w:rPr>
              <w:t>版本号</w:t>
            </w:r>
          </w:p>
        </w:tc>
        <w:tc>
          <w:tcPr>
            <w:tcW w:w="1233" w:type="dxa"/>
            <w:tcBorders>
              <w:top w:val="single" w:color="auto" w:sz="12" w:space="0"/>
              <w:left w:val="single" w:color="auto" w:sz="4" w:space="0"/>
              <w:bottom w:val="single" w:color="auto" w:sz="4" w:space="0"/>
              <w:right w:val="single" w:color="auto" w:sz="4" w:space="0"/>
            </w:tcBorders>
            <w:vAlign w:val="center"/>
          </w:tcPr>
          <w:p>
            <w:pPr>
              <w:pStyle w:val="53"/>
              <w:spacing w:before="156" w:after="156"/>
              <w:jc w:val="center"/>
              <w:rPr>
                <w:b/>
                <w:bCs/>
              </w:rPr>
            </w:pPr>
            <w:r>
              <w:rPr>
                <w:rFonts w:hint="eastAsia"/>
                <w:b/>
                <w:bCs/>
              </w:rPr>
              <w:t>日期</w:t>
            </w:r>
          </w:p>
        </w:tc>
        <w:tc>
          <w:tcPr>
            <w:tcW w:w="1182" w:type="dxa"/>
            <w:tcBorders>
              <w:top w:val="single" w:color="auto" w:sz="12" w:space="0"/>
              <w:left w:val="single" w:color="auto" w:sz="4" w:space="0"/>
              <w:bottom w:val="single" w:color="auto" w:sz="4" w:space="0"/>
              <w:right w:val="single" w:color="auto" w:sz="12" w:space="0"/>
            </w:tcBorders>
            <w:vAlign w:val="center"/>
          </w:tcPr>
          <w:p>
            <w:pPr>
              <w:pStyle w:val="53"/>
              <w:spacing w:before="156" w:after="156"/>
              <w:jc w:val="center"/>
              <w:rPr>
                <w:b/>
                <w:bCs/>
              </w:rPr>
            </w:pPr>
            <w:r>
              <w:rPr>
                <w:rFonts w:hint="eastAsia"/>
                <w:b/>
                <w:bCs/>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13"/>
              <w:jc w:val="center"/>
              <w:rPr>
                <w:lang w:eastAsia="zh-CN"/>
              </w:rPr>
            </w:pPr>
            <w:r>
              <w:rPr>
                <w:lang w:eastAsia="zh-CN"/>
              </w:rPr>
              <w:t>1</w:t>
            </w:r>
          </w:p>
        </w:tc>
        <w:tc>
          <w:tcPr>
            <w:tcW w:w="327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r>
              <w:rPr>
                <w:rFonts w:hint="eastAsia"/>
                <w:lang w:eastAsia="zh-CN"/>
              </w:rPr>
              <w:t>新增</w:t>
            </w:r>
          </w:p>
        </w:tc>
        <w:tc>
          <w:tcPr>
            <w:tcW w:w="94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r>
              <w:rPr>
                <w:rFonts w:hint="eastAsia"/>
                <w:lang w:eastAsia="zh-CN"/>
              </w:rPr>
              <w:t>叶里瑜</w:t>
            </w:r>
          </w:p>
        </w:tc>
        <w:tc>
          <w:tcPr>
            <w:tcW w:w="995"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r>
              <w:rPr>
                <w:lang w:eastAsia="zh-CN"/>
              </w:rPr>
              <w:t>V1.0</w:t>
            </w:r>
          </w:p>
        </w:tc>
        <w:tc>
          <w:tcPr>
            <w:tcW w:w="1233"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r>
              <w:rPr>
                <w:rFonts w:hint="eastAsia"/>
                <w:lang w:eastAsia="zh-CN"/>
              </w:rPr>
              <w:t>2</w:t>
            </w:r>
            <w:r>
              <w:rPr>
                <w:lang w:eastAsia="zh-CN"/>
              </w:rPr>
              <w:t>022.10.12</w:t>
            </w:r>
          </w:p>
        </w:tc>
        <w:tc>
          <w:tcPr>
            <w:tcW w:w="1182" w:type="dxa"/>
            <w:tcBorders>
              <w:top w:val="single" w:color="auto" w:sz="4" w:space="0"/>
              <w:left w:val="single" w:color="auto" w:sz="4" w:space="0"/>
              <w:bottom w:val="single" w:color="auto" w:sz="4" w:space="0"/>
              <w:right w:val="single" w:color="auto" w:sz="12" w:space="0"/>
            </w:tcBorders>
            <w:vAlign w:val="center"/>
          </w:tcPr>
          <w:p>
            <w:pPr>
              <w:pStyle w:val="1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13"/>
              <w:jc w:val="center"/>
              <w:rPr>
                <w:lang w:eastAsia="zh-CN"/>
              </w:rPr>
            </w:pPr>
            <w:r>
              <w:rPr>
                <w:lang w:eastAsia="zh-CN"/>
              </w:rPr>
              <w:t>2</w:t>
            </w:r>
          </w:p>
        </w:tc>
        <w:tc>
          <w:tcPr>
            <w:tcW w:w="327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r>
              <w:rPr>
                <w:rFonts w:hint="eastAsia"/>
                <w:lang w:eastAsia="zh-CN"/>
              </w:rPr>
              <w:t>修正</w:t>
            </w:r>
          </w:p>
        </w:tc>
        <w:tc>
          <w:tcPr>
            <w:tcW w:w="94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r>
              <w:rPr>
                <w:rFonts w:hint="eastAsia"/>
                <w:lang w:eastAsia="zh-CN"/>
              </w:rPr>
              <w:t>高鹏彬</w:t>
            </w:r>
          </w:p>
        </w:tc>
        <w:tc>
          <w:tcPr>
            <w:tcW w:w="995"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r>
              <w:rPr>
                <w:lang w:eastAsia="zh-CN"/>
              </w:rPr>
              <w:t>V1.1</w:t>
            </w:r>
          </w:p>
        </w:tc>
        <w:tc>
          <w:tcPr>
            <w:tcW w:w="1233"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r>
              <w:rPr>
                <w:rFonts w:hint="eastAsia"/>
                <w:lang w:eastAsia="zh-CN"/>
              </w:rPr>
              <w:t>2</w:t>
            </w:r>
            <w:r>
              <w:rPr>
                <w:lang w:eastAsia="zh-CN"/>
              </w:rPr>
              <w:t>022.10.22</w:t>
            </w:r>
          </w:p>
        </w:tc>
        <w:tc>
          <w:tcPr>
            <w:tcW w:w="1182" w:type="dxa"/>
            <w:tcBorders>
              <w:top w:val="single" w:color="auto" w:sz="4" w:space="0"/>
              <w:left w:val="single" w:color="auto" w:sz="4" w:space="0"/>
              <w:bottom w:val="single" w:color="auto" w:sz="4" w:space="0"/>
              <w:right w:val="single" w:color="auto" w:sz="12" w:space="0"/>
            </w:tcBorders>
            <w:vAlign w:val="center"/>
          </w:tcPr>
          <w:p>
            <w:pPr>
              <w:pStyle w:val="1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13"/>
              <w:jc w:val="center"/>
              <w:rPr>
                <w:lang w:eastAsia="zh-CN"/>
              </w:rPr>
            </w:pPr>
          </w:p>
        </w:tc>
        <w:tc>
          <w:tcPr>
            <w:tcW w:w="327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1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13"/>
              <w:jc w:val="center"/>
              <w:rPr>
                <w:lang w:eastAsia="zh-CN"/>
              </w:rPr>
            </w:pPr>
          </w:p>
        </w:tc>
        <w:tc>
          <w:tcPr>
            <w:tcW w:w="327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1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13"/>
              <w:jc w:val="center"/>
              <w:rPr>
                <w:lang w:eastAsia="zh-CN"/>
              </w:rPr>
            </w:pPr>
          </w:p>
        </w:tc>
        <w:tc>
          <w:tcPr>
            <w:tcW w:w="327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1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13"/>
              <w:jc w:val="center"/>
              <w:rPr>
                <w:lang w:eastAsia="zh-CN"/>
              </w:rPr>
            </w:pPr>
          </w:p>
        </w:tc>
        <w:tc>
          <w:tcPr>
            <w:tcW w:w="327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1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782" w:type="dxa"/>
            <w:tcBorders>
              <w:top w:val="single" w:color="auto" w:sz="4" w:space="0"/>
              <w:left w:val="single" w:color="auto" w:sz="12" w:space="0"/>
              <w:bottom w:val="single" w:color="auto" w:sz="4" w:space="0"/>
              <w:right w:val="single" w:color="auto" w:sz="4" w:space="0"/>
            </w:tcBorders>
            <w:vAlign w:val="center"/>
          </w:tcPr>
          <w:p>
            <w:pPr>
              <w:pStyle w:val="13"/>
              <w:jc w:val="center"/>
              <w:rPr>
                <w:lang w:eastAsia="zh-CN"/>
              </w:rPr>
            </w:pPr>
          </w:p>
        </w:tc>
        <w:tc>
          <w:tcPr>
            <w:tcW w:w="327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946"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995"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1233" w:type="dxa"/>
            <w:tcBorders>
              <w:top w:val="single" w:color="auto" w:sz="4" w:space="0"/>
              <w:left w:val="single" w:color="auto" w:sz="4" w:space="0"/>
              <w:bottom w:val="single" w:color="auto" w:sz="4" w:space="0"/>
              <w:right w:val="single" w:color="auto" w:sz="4" w:space="0"/>
            </w:tcBorders>
            <w:vAlign w:val="center"/>
          </w:tcPr>
          <w:p>
            <w:pPr>
              <w:pStyle w:val="13"/>
              <w:rPr>
                <w:lang w:eastAsia="zh-CN"/>
              </w:rPr>
            </w:pPr>
          </w:p>
        </w:tc>
        <w:tc>
          <w:tcPr>
            <w:tcW w:w="1182" w:type="dxa"/>
            <w:tcBorders>
              <w:top w:val="single" w:color="auto" w:sz="4" w:space="0"/>
              <w:left w:val="single" w:color="auto" w:sz="4" w:space="0"/>
              <w:bottom w:val="single" w:color="auto" w:sz="4" w:space="0"/>
              <w:right w:val="single" w:color="auto" w:sz="12" w:space="0"/>
            </w:tcBorders>
            <w:vAlign w:val="center"/>
          </w:tcPr>
          <w:p>
            <w:pPr>
              <w:pStyle w:val="1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782" w:type="dxa"/>
            <w:tcBorders>
              <w:top w:val="single" w:color="auto" w:sz="4" w:space="0"/>
              <w:left w:val="single" w:color="auto" w:sz="12" w:space="0"/>
              <w:bottom w:val="single" w:color="auto" w:sz="12" w:space="0"/>
              <w:right w:val="single" w:color="auto" w:sz="4" w:space="0"/>
            </w:tcBorders>
            <w:vAlign w:val="center"/>
          </w:tcPr>
          <w:p>
            <w:pPr>
              <w:pStyle w:val="13"/>
              <w:jc w:val="center"/>
              <w:rPr>
                <w:lang w:eastAsia="zh-CN"/>
              </w:rPr>
            </w:pPr>
          </w:p>
        </w:tc>
        <w:tc>
          <w:tcPr>
            <w:tcW w:w="3276" w:type="dxa"/>
            <w:tcBorders>
              <w:top w:val="single" w:color="auto" w:sz="4" w:space="0"/>
              <w:left w:val="single" w:color="auto" w:sz="4" w:space="0"/>
              <w:bottom w:val="single" w:color="auto" w:sz="12" w:space="0"/>
              <w:right w:val="single" w:color="auto" w:sz="4" w:space="0"/>
            </w:tcBorders>
            <w:vAlign w:val="center"/>
          </w:tcPr>
          <w:p>
            <w:pPr>
              <w:pStyle w:val="13"/>
              <w:rPr>
                <w:lang w:eastAsia="zh-CN"/>
              </w:rPr>
            </w:pPr>
          </w:p>
        </w:tc>
        <w:tc>
          <w:tcPr>
            <w:tcW w:w="946" w:type="dxa"/>
            <w:tcBorders>
              <w:top w:val="single" w:color="auto" w:sz="4" w:space="0"/>
              <w:left w:val="single" w:color="auto" w:sz="4" w:space="0"/>
              <w:bottom w:val="single" w:color="auto" w:sz="12" w:space="0"/>
              <w:right w:val="single" w:color="auto" w:sz="4" w:space="0"/>
            </w:tcBorders>
            <w:vAlign w:val="center"/>
          </w:tcPr>
          <w:p>
            <w:pPr>
              <w:pStyle w:val="13"/>
              <w:rPr>
                <w:lang w:eastAsia="zh-CN"/>
              </w:rPr>
            </w:pPr>
          </w:p>
        </w:tc>
        <w:tc>
          <w:tcPr>
            <w:tcW w:w="995" w:type="dxa"/>
            <w:tcBorders>
              <w:top w:val="single" w:color="auto" w:sz="4" w:space="0"/>
              <w:left w:val="single" w:color="auto" w:sz="4" w:space="0"/>
              <w:bottom w:val="single" w:color="auto" w:sz="12" w:space="0"/>
              <w:right w:val="single" w:color="auto" w:sz="4" w:space="0"/>
            </w:tcBorders>
            <w:vAlign w:val="center"/>
          </w:tcPr>
          <w:p>
            <w:pPr>
              <w:pStyle w:val="13"/>
              <w:rPr>
                <w:lang w:eastAsia="zh-CN"/>
              </w:rPr>
            </w:pPr>
          </w:p>
        </w:tc>
        <w:tc>
          <w:tcPr>
            <w:tcW w:w="1233" w:type="dxa"/>
            <w:tcBorders>
              <w:top w:val="single" w:color="auto" w:sz="4" w:space="0"/>
              <w:left w:val="single" w:color="auto" w:sz="4" w:space="0"/>
              <w:bottom w:val="single" w:color="auto" w:sz="12" w:space="0"/>
              <w:right w:val="single" w:color="auto" w:sz="4" w:space="0"/>
            </w:tcBorders>
            <w:vAlign w:val="center"/>
          </w:tcPr>
          <w:p>
            <w:pPr>
              <w:pStyle w:val="13"/>
              <w:rPr>
                <w:lang w:eastAsia="zh-CN"/>
              </w:rPr>
            </w:pPr>
          </w:p>
        </w:tc>
        <w:tc>
          <w:tcPr>
            <w:tcW w:w="1182" w:type="dxa"/>
            <w:tcBorders>
              <w:top w:val="single" w:color="auto" w:sz="4" w:space="0"/>
              <w:left w:val="single" w:color="auto" w:sz="4" w:space="0"/>
              <w:bottom w:val="single" w:color="auto" w:sz="12" w:space="0"/>
              <w:right w:val="single" w:color="auto" w:sz="12" w:space="0"/>
            </w:tcBorders>
            <w:vAlign w:val="center"/>
          </w:tcPr>
          <w:p>
            <w:pPr>
              <w:pStyle w:val="13"/>
              <w:rPr>
                <w:lang w:eastAsia="zh-CN"/>
              </w:rPr>
            </w:pPr>
          </w:p>
        </w:tc>
      </w:tr>
    </w:tbl>
    <w:p>
      <w:pPr>
        <w:spacing w:line="480" w:lineRule="auto"/>
        <w:rPr>
          <w:sz w:val="44"/>
          <w:lang w:eastAsia="zh-CN"/>
        </w:rPr>
      </w:pPr>
    </w:p>
    <w:p>
      <w:pPr>
        <w:spacing w:after="312" w:line="300" w:lineRule="auto"/>
        <w:ind w:firstLine="431"/>
        <w:rPr>
          <w:w w:val="90"/>
        </w:rPr>
      </w:pPr>
    </w:p>
    <w:p>
      <w:pPr>
        <w:pStyle w:val="53"/>
        <w:jc w:val="center"/>
        <w:rPr>
          <w:rFonts w:ascii="宋体" w:hAnsi="宋体" w:cs="宋体"/>
          <w:b/>
          <w:sz w:val="29"/>
          <w:szCs w:val="32"/>
        </w:rPr>
      </w:pPr>
      <w:bookmarkStart w:id="5" w:name="_Toc140044288"/>
      <w:bookmarkStart w:id="6" w:name="_Toc134844083"/>
      <w:bookmarkStart w:id="7" w:name="_Toc103495103"/>
      <w:r>
        <w:rPr>
          <w:rFonts w:hint="eastAsia" w:ascii="宋体" w:hAnsi="宋体" w:cs="宋体"/>
          <w:b/>
          <w:sz w:val="29"/>
          <w:szCs w:val="32"/>
        </w:rPr>
        <w:t>审阅</w:t>
      </w:r>
      <w:bookmarkEnd w:id="5"/>
      <w:bookmarkEnd w:id="6"/>
      <w:bookmarkEnd w:id="7"/>
    </w:p>
    <w:tbl>
      <w:tblPr>
        <w:tblStyle w:val="2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63"/>
        <w:gridCol w:w="2018"/>
        <w:gridCol w:w="453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jc w:val="center"/>
        </w:trPr>
        <w:tc>
          <w:tcPr>
            <w:tcW w:w="8620" w:type="dxa"/>
            <w:gridSpan w:val="3"/>
            <w:tcBorders>
              <w:bottom w:val="nil"/>
            </w:tcBorders>
            <w:shd w:val="pct10" w:color="auto" w:fill="auto"/>
          </w:tcPr>
          <w:p>
            <w:pPr>
              <w:pStyle w:val="61"/>
              <w:spacing w:line="300" w:lineRule="auto"/>
            </w:pPr>
            <w:r>
              <w:rPr>
                <w:rFonts w:hint="eastAsia"/>
              </w:rPr>
              <w:t>签字/日期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0" w:hRule="exact"/>
          <w:tblHeader/>
          <w:jc w:val="center"/>
        </w:trPr>
        <w:tc>
          <w:tcPr>
            <w:tcW w:w="2063" w:type="dxa"/>
            <w:tcBorders>
              <w:left w:val="nil"/>
              <w:right w:val="nil"/>
            </w:tcBorders>
            <w:shd w:val="pct50" w:color="auto" w:fill="auto"/>
          </w:tcPr>
          <w:p>
            <w:pPr>
              <w:pStyle w:val="62"/>
              <w:spacing w:after="240" w:line="300" w:lineRule="auto"/>
              <w:ind w:firstLine="400"/>
              <w:rPr>
                <w:sz w:val="20"/>
              </w:rPr>
            </w:pPr>
          </w:p>
        </w:tc>
        <w:tc>
          <w:tcPr>
            <w:tcW w:w="2018" w:type="dxa"/>
            <w:tcBorders>
              <w:left w:val="nil"/>
              <w:right w:val="nil"/>
            </w:tcBorders>
            <w:shd w:val="pct50" w:color="auto" w:fill="auto"/>
          </w:tcPr>
          <w:p>
            <w:pPr>
              <w:pStyle w:val="62"/>
              <w:spacing w:after="240" w:line="300" w:lineRule="auto"/>
              <w:ind w:firstLine="400"/>
              <w:rPr>
                <w:sz w:val="20"/>
              </w:rPr>
            </w:pPr>
          </w:p>
        </w:tc>
        <w:tc>
          <w:tcPr>
            <w:tcW w:w="4539" w:type="dxa"/>
            <w:tcBorders>
              <w:left w:val="nil"/>
              <w:right w:val="nil"/>
            </w:tcBorders>
            <w:shd w:val="pct50" w:color="auto" w:fill="auto"/>
          </w:tcPr>
          <w:p>
            <w:pPr>
              <w:pStyle w:val="62"/>
              <w:spacing w:after="240" w:line="300" w:lineRule="auto"/>
              <w:ind w:firstLine="400"/>
              <w:rPr>
                <w:sz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70" w:hRule="atLeast"/>
          <w:jc w:val="center"/>
        </w:trPr>
        <w:tc>
          <w:tcPr>
            <w:tcW w:w="2063" w:type="dxa"/>
            <w:tcBorders>
              <w:top w:val="nil"/>
            </w:tcBorders>
            <w:vAlign w:val="center"/>
          </w:tcPr>
          <w:p>
            <w:pPr>
              <w:jc w:val="center"/>
              <w:rPr>
                <w:b/>
              </w:rPr>
            </w:pPr>
            <w:r>
              <w:rPr>
                <w:rFonts w:hint="eastAsia"/>
                <w:b/>
              </w:rPr>
              <w:t>审核</w:t>
            </w:r>
          </w:p>
        </w:tc>
        <w:tc>
          <w:tcPr>
            <w:tcW w:w="2018" w:type="dxa"/>
            <w:tcBorders>
              <w:top w:val="nil"/>
            </w:tcBorders>
            <w:vAlign w:val="center"/>
          </w:tcPr>
          <w:p>
            <w:pPr>
              <w:jc w:val="center"/>
              <w:rPr>
                <w:szCs w:val="21"/>
              </w:rPr>
            </w:pPr>
            <w:r>
              <w:rPr>
                <w:rFonts w:hint="eastAsia"/>
                <w:szCs w:val="21"/>
                <w:lang w:eastAsia="zh-CN"/>
              </w:rPr>
              <w:t>叶里瑜</w:t>
            </w:r>
          </w:p>
        </w:tc>
        <w:tc>
          <w:tcPr>
            <w:tcW w:w="4539" w:type="dxa"/>
            <w:tcBorders>
              <w:top w:val="nil"/>
            </w:tcBorders>
            <w:vAlign w:val="center"/>
          </w:tcPr>
          <w:p>
            <w:pPr>
              <w:jc w:val="center"/>
              <w:rPr>
                <w:rFonts w:ascii="宋体" w:hAnsi="宋体"/>
                <w:color w:val="000000"/>
                <w:szCs w:val="21"/>
              </w:rPr>
            </w:pPr>
            <w:r>
              <w:rPr>
                <w:rFonts w:ascii="宋体" w:hAnsi="宋体"/>
                <w:color w:val="000000"/>
                <w:szCs w:val="21"/>
              </w:rPr>
              <w:t>2022-10-</w:t>
            </w:r>
            <w:r>
              <w:rPr>
                <w:rFonts w:hint="eastAsia" w:ascii="宋体" w:hAnsi="宋体"/>
                <w:color w:val="000000"/>
                <w:szCs w:val="21"/>
              </w:rPr>
              <w:t>2</w:t>
            </w:r>
            <w:r>
              <w:rPr>
                <w:rFonts w:ascii="宋体" w:hAnsi="宋体"/>
                <w:color w:val="000000"/>
                <w:szCs w:val="21"/>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62" w:hRule="atLeast"/>
          <w:jc w:val="center"/>
        </w:trPr>
        <w:tc>
          <w:tcPr>
            <w:tcW w:w="2063" w:type="dxa"/>
            <w:tcBorders>
              <w:top w:val="nil"/>
            </w:tcBorders>
            <w:vAlign w:val="center"/>
          </w:tcPr>
          <w:p>
            <w:pPr>
              <w:jc w:val="center"/>
              <w:rPr>
                <w:b/>
              </w:rPr>
            </w:pPr>
            <w:r>
              <w:rPr>
                <w:rFonts w:hint="eastAsia"/>
                <w:b/>
              </w:rPr>
              <w:t>审批</w:t>
            </w:r>
          </w:p>
        </w:tc>
        <w:tc>
          <w:tcPr>
            <w:tcW w:w="2018" w:type="dxa"/>
            <w:tcBorders>
              <w:top w:val="nil"/>
            </w:tcBorders>
            <w:vAlign w:val="center"/>
          </w:tcPr>
          <w:p>
            <w:pPr>
              <w:jc w:val="center"/>
              <w:rPr>
                <w:szCs w:val="21"/>
              </w:rPr>
            </w:pPr>
          </w:p>
        </w:tc>
        <w:tc>
          <w:tcPr>
            <w:tcW w:w="4539" w:type="dxa"/>
            <w:tcBorders>
              <w:top w:val="nil"/>
            </w:tcBorders>
            <w:vAlign w:val="center"/>
          </w:tcPr>
          <w:p>
            <w:pPr>
              <w:jc w:val="center"/>
              <w:rPr>
                <w:rFonts w:ascii="宋体" w:hAnsi="宋体"/>
                <w:color w:val="0000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40" w:hRule="atLeast"/>
          <w:jc w:val="center"/>
        </w:trPr>
        <w:tc>
          <w:tcPr>
            <w:tcW w:w="2063" w:type="dxa"/>
            <w:tcBorders>
              <w:top w:val="nil"/>
            </w:tcBorders>
          </w:tcPr>
          <w:p>
            <w:pPr>
              <w:pStyle w:val="62"/>
              <w:spacing w:after="240" w:line="300" w:lineRule="auto"/>
              <w:ind w:firstLine="400"/>
              <w:rPr>
                <w:sz w:val="20"/>
              </w:rPr>
            </w:pPr>
          </w:p>
        </w:tc>
        <w:tc>
          <w:tcPr>
            <w:tcW w:w="2018" w:type="dxa"/>
            <w:tcBorders>
              <w:top w:val="nil"/>
            </w:tcBorders>
          </w:tcPr>
          <w:p>
            <w:pPr>
              <w:pStyle w:val="62"/>
              <w:spacing w:after="240" w:line="300" w:lineRule="auto"/>
              <w:jc w:val="center"/>
              <w:rPr>
                <w:sz w:val="21"/>
                <w:szCs w:val="21"/>
              </w:rPr>
            </w:pPr>
          </w:p>
        </w:tc>
        <w:tc>
          <w:tcPr>
            <w:tcW w:w="4539" w:type="dxa"/>
            <w:tcBorders>
              <w:top w:val="nil"/>
            </w:tcBorders>
          </w:tcPr>
          <w:p>
            <w:pPr>
              <w:pStyle w:val="62"/>
              <w:spacing w:after="240" w:line="300" w:lineRule="auto"/>
              <w:jc w:val="cente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40" w:hRule="atLeast"/>
          <w:jc w:val="center"/>
        </w:trPr>
        <w:tc>
          <w:tcPr>
            <w:tcW w:w="2063" w:type="dxa"/>
            <w:tcBorders>
              <w:top w:val="nil"/>
            </w:tcBorders>
          </w:tcPr>
          <w:p>
            <w:pPr>
              <w:pStyle w:val="62"/>
              <w:spacing w:after="240" w:line="300" w:lineRule="auto"/>
              <w:ind w:firstLine="400"/>
              <w:rPr>
                <w:sz w:val="20"/>
              </w:rPr>
            </w:pPr>
          </w:p>
        </w:tc>
        <w:tc>
          <w:tcPr>
            <w:tcW w:w="2018" w:type="dxa"/>
            <w:tcBorders>
              <w:top w:val="nil"/>
            </w:tcBorders>
          </w:tcPr>
          <w:p>
            <w:pPr>
              <w:pStyle w:val="62"/>
              <w:spacing w:after="240" w:line="300" w:lineRule="auto"/>
              <w:jc w:val="center"/>
              <w:rPr>
                <w:sz w:val="21"/>
                <w:szCs w:val="21"/>
              </w:rPr>
            </w:pPr>
          </w:p>
        </w:tc>
        <w:tc>
          <w:tcPr>
            <w:tcW w:w="4539" w:type="dxa"/>
            <w:tcBorders>
              <w:top w:val="nil"/>
            </w:tcBorders>
          </w:tcPr>
          <w:p>
            <w:pPr>
              <w:pStyle w:val="62"/>
              <w:spacing w:after="240" w:line="300" w:lineRule="auto"/>
              <w:jc w:val="center"/>
              <w:rPr>
                <w:sz w:val="21"/>
                <w:szCs w:val="21"/>
              </w:rPr>
            </w:pPr>
          </w:p>
        </w:tc>
      </w:tr>
    </w:tbl>
    <w:p>
      <w:pPr>
        <w:spacing w:line="480" w:lineRule="auto"/>
        <w:rPr>
          <w:lang w:eastAsia="zh-CN"/>
        </w:rPr>
        <w:sectPr>
          <w:pgSz w:w="11910" w:h="16845"/>
          <w:pgMar w:top="1440" w:right="1800" w:bottom="1440" w:left="1800" w:header="855" w:footer="990" w:gutter="0"/>
          <w:cols w:space="720" w:num="1"/>
        </w:sectPr>
      </w:pPr>
    </w:p>
    <w:bookmarkEnd w:id="4"/>
    <w:sdt>
      <w:sdtPr>
        <w:rPr>
          <w:lang w:val="zh-CN"/>
        </w:rPr>
        <w:id w:val="-442459428"/>
        <w:docPartObj>
          <w:docPartGallery w:val="Table of Contents"/>
          <w:docPartUnique/>
        </w:docPartObj>
      </w:sdtPr>
      <w:sdtEndPr>
        <w:rPr>
          <w:lang w:val="zh-CN"/>
        </w:rPr>
      </w:sdtEndPr>
      <w:sdtContent>
        <w:p>
          <w:pPr>
            <w:jc w:val="center"/>
            <w:rPr>
              <w:lang w:val="zh-CN"/>
            </w:rPr>
          </w:pPr>
        </w:p>
        <w:p>
          <w:pPr>
            <w:jc w:val="center"/>
            <w:rPr>
              <w:lang w:val="zh-CN"/>
            </w:rPr>
          </w:pPr>
        </w:p>
        <w:p>
          <w:pPr>
            <w:jc w:val="center"/>
            <w:rPr>
              <w:b/>
              <w:bCs/>
              <w:sz w:val="28"/>
              <w:szCs w:val="28"/>
              <w:lang w:val="zh-CN" w:eastAsia="zh-CN"/>
            </w:rPr>
          </w:pPr>
          <w:r>
            <w:rPr>
              <w:b/>
              <w:bCs/>
              <w:sz w:val="28"/>
              <w:szCs w:val="28"/>
              <w:lang w:val="zh-CN" w:eastAsia="zh-CN"/>
            </w:rPr>
            <w:t>目</w:t>
          </w:r>
          <w:r>
            <w:rPr>
              <w:rFonts w:hint="eastAsia"/>
              <w:b/>
              <w:bCs/>
              <w:sz w:val="28"/>
              <w:szCs w:val="28"/>
              <w:lang w:val="zh-CN" w:eastAsia="zh-CN"/>
            </w:rPr>
            <w:t xml:space="preserve"> </w:t>
          </w:r>
          <w:r>
            <w:rPr>
              <w:b/>
              <w:bCs/>
              <w:sz w:val="28"/>
              <w:szCs w:val="28"/>
              <w:lang w:val="zh-CN" w:eastAsia="zh-CN"/>
            </w:rPr>
            <w:t xml:space="preserve">    录</w:t>
          </w:r>
        </w:p>
        <w:p>
          <w:pPr>
            <w:jc w:val="center"/>
            <w:rPr>
              <w:b/>
              <w:bCs/>
              <w:sz w:val="28"/>
              <w:szCs w:val="28"/>
            </w:rPr>
          </w:pPr>
        </w:p>
        <w:p>
          <w:pPr>
            <w:pStyle w:val="18"/>
            <w:tabs>
              <w:tab w:val="right" w:leader="dot" w:pos="8316"/>
            </w:tabs>
          </w:pPr>
          <w:r>
            <w:rPr>
              <w:sz w:val="28"/>
              <w:szCs w:val="28"/>
            </w:rPr>
            <w:fldChar w:fldCharType="begin"/>
          </w:r>
          <w:r>
            <w:rPr>
              <w:sz w:val="28"/>
              <w:szCs w:val="28"/>
            </w:rPr>
            <w:instrText xml:space="preserve"> TOC \o "1-3" \h \z \u </w:instrText>
          </w:r>
          <w:r>
            <w:rPr>
              <w:sz w:val="28"/>
              <w:szCs w:val="28"/>
            </w:rPr>
            <w:fldChar w:fldCharType="separate"/>
          </w:r>
          <w:r>
            <w:rPr>
              <w:szCs w:val="28"/>
            </w:rPr>
            <w:fldChar w:fldCharType="begin"/>
          </w:r>
          <w:r>
            <w:rPr>
              <w:szCs w:val="28"/>
            </w:rPr>
            <w:instrText xml:space="preserve"> HYPERLINK \l _Toc2462 </w:instrText>
          </w:r>
          <w:r>
            <w:rPr>
              <w:szCs w:val="28"/>
            </w:rPr>
            <w:fldChar w:fldCharType="separate"/>
          </w:r>
          <w:r>
            <w:rPr>
              <w:lang w:eastAsia="zh-CN"/>
            </w:rPr>
            <w:t xml:space="preserve">1 </w:t>
          </w:r>
          <w:r>
            <w:rPr>
              <w:rFonts w:hint="eastAsia"/>
              <w:lang w:eastAsia="zh-CN"/>
            </w:rPr>
            <w:t>引言</w:t>
          </w:r>
          <w:r>
            <w:tab/>
          </w:r>
          <w:r>
            <w:fldChar w:fldCharType="begin"/>
          </w:r>
          <w:r>
            <w:instrText xml:space="preserve"> PAGEREF _Toc2462 \h </w:instrText>
          </w:r>
          <w:r>
            <w:fldChar w:fldCharType="separate"/>
          </w:r>
          <w:r>
            <w:t>1</w:t>
          </w:r>
          <w:r>
            <w:fldChar w:fldCharType="end"/>
          </w:r>
          <w:r>
            <w:rPr>
              <w:szCs w:val="28"/>
            </w:rPr>
            <w:fldChar w:fldCharType="end"/>
          </w:r>
        </w:p>
        <w:p>
          <w:pPr>
            <w:pStyle w:val="20"/>
            <w:tabs>
              <w:tab w:val="right" w:leader="dot" w:pos="8316"/>
            </w:tabs>
          </w:pPr>
          <w:r>
            <w:rPr>
              <w:bCs/>
              <w:szCs w:val="28"/>
              <w:lang w:val="zh-CN"/>
            </w:rPr>
            <w:fldChar w:fldCharType="begin"/>
          </w:r>
          <w:r>
            <w:rPr>
              <w:bCs/>
              <w:szCs w:val="28"/>
              <w:lang w:val="zh-CN"/>
            </w:rPr>
            <w:instrText xml:space="preserve"> HYPERLINK \l _Toc19125 </w:instrText>
          </w:r>
          <w:r>
            <w:rPr>
              <w:bCs/>
              <w:szCs w:val="28"/>
              <w:lang w:val="zh-CN"/>
            </w:rPr>
            <w:fldChar w:fldCharType="separate"/>
          </w:r>
          <w:r>
            <w:rPr>
              <w:lang w:eastAsia="zh-CN"/>
            </w:rPr>
            <w:t xml:space="preserve">1.1 </w:t>
          </w:r>
          <w:r>
            <w:rPr>
              <w:rFonts w:hint="eastAsia"/>
              <w:lang w:eastAsia="zh-CN"/>
            </w:rPr>
            <w:t>目的</w:t>
          </w:r>
          <w:r>
            <w:tab/>
          </w:r>
          <w:r>
            <w:fldChar w:fldCharType="begin"/>
          </w:r>
          <w:r>
            <w:instrText xml:space="preserve"> PAGEREF _Toc19125 \h </w:instrText>
          </w:r>
          <w:r>
            <w:fldChar w:fldCharType="separate"/>
          </w:r>
          <w:r>
            <w:t>1</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_Toc15680 </w:instrText>
          </w:r>
          <w:r>
            <w:rPr>
              <w:bCs/>
              <w:szCs w:val="28"/>
              <w:lang w:val="zh-CN"/>
            </w:rPr>
            <w:fldChar w:fldCharType="separate"/>
          </w:r>
          <w:r>
            <w:t xml:space="preserve">1.2 </w:t>
          </w:r>
          <w:r>
            <w:rPr>
              <w:rFonts w:hint="eastAsia" w:ascii="楷体" w:hAnsi="楷体" w:eastAsia="楷体" w:cs="楷体"/>
            </w:rPr>
            <w:t>范围</w:t>
          </w:r>
          <w:r>
            <w:tab/>
          </w:r>
          <w:r>
            <w:fldChar w:fldCharType="begin"/>
          </w:r>
          <w:r>
            <w:instrText xml:space="preserve"> PAGEREF _Toc15680 \h </w:instrText>
          </w:r>
          <w:r>
            <w:fldChar w:fldCharType="separate"/>
          </w:r>
          <w:r>
            <w:t>1</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_Toc23134 </w:instrText>
          </w:r>
          <w:r>
            <w:rPr>
              <w:bCs/>
              <w:szCs w:val="28"/>
              <w:lang w:val="zh-CN"/>
            </w:rPr>
            <w:fldChar w:fldCharType="separate"/>
          </w:r>
          <w:r>
            <w:rPr>
              <w:lang w:eastAsia="zh-CN"/>
            </w:rPr>
            <w:t xml:space="preserve">1.3 </w:t>
          </w:r>
          <w:r>
            <w:rPr>
              <w:rFonts w:hint="eastAsia"/>
              <w:lang w:eastAsia="zh-CN"/>
            </w:rPr>
            <w:t>定义、简写和缩略语</w:t>
          </w:r>
          <w:r>
            <w:tab/>
          </w:r>
          <w:r>
            <w:fldChar w:fldCharType="begin"/>
          </w:r>
          <w:r>
            <w:instrText xml:space="preserve"> PAGEREF _Toc23134 \h </w:instrText>
          </w:r>
          <w:r>
            <w:fldChar w:fldCharType="separate"/>
          </w:r>
          <w:r>
            <w:t>1</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_Toc8755 </w:instrText>
          </w:r>
          <w:r>
            <w:rPr>
              <w:bCs/>
              <w:szCs w:val="28"/>
              <w:lang w:val="zh-CN"/>
            </w:rPr>
            <w:fldChar w:fldCharType="separate"/>
          </w:r>
          <w:r>
            <w:rPr>
              <w:lang w:eastAsia="zh-CN"/>
            </w:rPr>
            <w:t xml:space="preserve">1.4 </w:t>
          </w:r>
          <w:r>
            <w:rPr>
              <w:rFonts w:hint="eastAsia"/>
              <w:lang w:eastAsia="zh-CN"/>
            </w:rPr>
            <w:t>预期读者与阅读建议</w:t>
          </w:r>
          <w:r>
            <w:tab/>
          </w:r>
          <w:r>
            <w:fldChar w:fldCharType="begin"/>
          </w:r>
          <w:r>
            <w:instrText xml:space="preserve"> PAGEREF _Toc8755 \h </w:instrText>
          </w:r>
          <w:r>
            <w:fldChar w:fldCharType="separate"/>
          </w:r>
          <w:r>
            <w:t>2</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_Toc13529 </w:instrText>
          </w:r>
          <w:r>
            <w:rPr>
              <w:bCs/>
              <w:szCs w:val="28"/>
              <w:lang w:val="zh-CN"/>
            </w:rPr>
            <w:fldChar w:fldCharType="separate"/>
          </w:r>
          <w:r>
            <w:t xml:space="preserve">1.5 </w:t>
          </w:r>
          <w:r>
            <w:rPr>
              <w:rFonts w:hint="eastAsia"/>
            </w:rPr>
            <w:t>参考资料</w:t>
          </w:r>
          <w:r>
            <w:tab/>
          </w:r>
          <w:r>
            <w:fldChar w:fldCharType="begin"/>
          </w:r>
          <w:r>
            <w:instrText xml:space="preserve"> PAGEREF _Toc13529 \h </w:instrText>
          </w:r>
          <w:r>
            <w:fldChar w:fldCharType="separate"/>
          </w:r>
          <w:r>
            <w:t>2</w:t>
          </w:r>
          <w:r>
            <w:fldChar w:fldCharType="end"/>
          </w:r>
          <w:r>
            <w:rPr>
              <w:bCs/>
              <w:szCs w:val="28"/>
              <w:lang w:val="zh-CN"/>
            </w:rPr>
            <w:fldChar w:fldCharType="end"/>
          </w:r>
        </w:p>
        <w:p>
          <w:pPr>
            <w:pStyle w:val="18"/>
            <w:tabs>
              <w:tab w:val="right" w:leader="dot" w:pos="8316"/>
            </w:tabs>
          </w:pPr>
          <w:r>
            <w:rPr>
              <w:bCs/>
              <w:szCs w:val="28"/>
              <w:lang w:val="zh-CN"/>
            </w:rPr>
            <w:fldChar w:fldCharType="begin"/>
          </w:r>
          <w:r>
            <w:rPr>
              <w:bCs/>
              <w:szCs w:val="28"/>
              <w:lang w:val="zh-CN"/>
            </w:rPr>
            <w:instrText xml:space="preserve"> HYPERLINK \l _Toc10085 </w:instrText>
          </w:r>
          <w:r>
            <w:rPr>
              <w:bCs/>
              <w:szCs w:val="28"/>
              <w:lang w:val="zh-CN"/>
            </w:rPr>
            <w:fldChar w:fldCharType="separate"/>
          </w:r>
          <w:r>
            <w:rPr>
              <w:lang w:eastAsia="zh-CN"/>
            </w:rPr>
            <w:t xml:space="preserve">2 </w:t>
          </w:r>
          <w:r>
            <w:rPr>
              <w:rFonts w:hint="eastAsia"/>
              <w:lang w:eastAsia="zh-CN"/>
            </w:rPr>
            <w:t>项目概述</w:t>
          </w:r>
          <w:r>
            <w:tab/>
          </w:r>
          <w:r>
            <w:fldChar w:fldCharType="begin"/>
          </w:r>
          <w:r>
            <w:instrText xml:space="preserve"> PAGEREF _Toc10085 \h </w:instrText>
          </w:r>
          <w:r>
            <w:fldChar w:fldCharType="separate"/>
          </w:r>
          <w:r>
            <w:t>3</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_Toc21876 </w:instrText>
          </w:r>
          <w:r>
            <w:rPr>
              <w:bCs/>
              <w:szCs w:val="28"/>
              <w:lang w:val="zh-CN"/>
            </w:rPr>
            <w:fldChar w:fldCharType="separate"/>
          </w:r>
          <w:r>
            <w:rPr>
              <w:lang w:eastAsia="zh-CN"/>
            </w:rPr>
            <w:t xml:space="preserve">2.1 </w:t>
          </w:r>
          <w:r>
            <w:rPr>
              <w:rFonts w:hint="eastAsia"/>
              <w:lang w:eastAsia="zh-CN"/>
            </w:rPr>
            <w:t>项目背景</w:t>
          </w:r>
          <w:r>
            <w:tab/>
          </w:r>
          <w:r>
            <w:fldChar w:fldCharType="begin"/>
          </w:r>
          <w:r>
            <w:instrText xml:space="preserve"> PAGEREF _Toc21876 \h </w:instrText>
          </w:r>
          <w:r>
            <w:fldChar w:fldCharType="separate"/>
          </w:r>
          <w:r>
            <w:t>3</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_Toc27300 </w:instrText>
          </w:r>
          <w:r>
            <w:rPr>
              <w:bCs/>
              <w:szCs w:val="28"/>
              <w:lang w:val="zh-CN"/>
            </w:rPr>
            <w:fldChar w:fldCharType="separate"/>
          </w:r>
          <w:r>
            <w:rPr>
              <w:lang w:eastAsia="zh-CN"/>
            </w:rPr>
            <w:t xml:space="preserve">2.2 </w:t>
          </w:r>
          <w:r>
            <w:rPr>
              <w:rFonts w:hint="eastAsia"/>
              <w:lang w:eastAsia="zh-CN"/>
            </w:rPr>
            <w:t>建设目标</w:t>
          </w:r>
          <w:r>
            <w:tab/>
          </w:r>
          <w:r>
            <w:fldChar w:fldCharType="begin"/>
          </w:r>
          <w:r>
            <w:instrText xml:space="preserve"> PAGEREF _Toc27300 \h </w:instrText>
          </w:r>
          <w:r>
            <w:fldChar w:fldCharType="separate"/>
          </w:r>
          <w:r>
            <w:t>3</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_Toc31663 </w:instrText>
          </w:r>
          <w:r>
            <w:rPr>
              <w:bCs/>
              <w:szCs w:val="28"/>
              <w:lang w:val="zh-CN"/>
            </w:rPr>
            <w:fldChar w:fldCharType="separate"/>
          </w:r>
          <w:r>
            <w:rPr>
              <w:lang w:eastAsia="zh-CN"/>
            </w:rPr>
            <w:t xml:space="preserve">2.3 </w:t>
          </w:r>
          <w:r>
            <w:rPr>
              <w:rFonts w:hint="eastAsia"/>
              <w:lang w:eastAsia="zh-CN"/>
            </w:rPr>
            <w:t>用户特点</w:t>
          </w:r>
          <w:r>
            <w:tab/>
          </w:r>
          <w:r>
            <w:fldChar w:fldCharType="begin"/>
          </w:r>
          <w:r>
            <w:instrText xml:space="preserve"> PAGEREF _Toc31663 \h </w:instrText>
          </w:r>
          <w:r>
            <w:fldChar w:fldCharType="separate"/>
          </w:r>
          <w:r>
            <w:t>3</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_Toc2731 </w:instrText>
          </w:r>
          <w:r>
            <w:rPr>
              <w:bCs/>
              <w:szCs w:val="28"/>
              <w:lang w:val="zh-CN"/>
            </w:rPr>
            <w:fldChar w:fldCharType="separate"/>
          </w:r>
          <w:r>
            <w:rPr>
              <w:lang w:eastAsia="zh-CN"/>
            </w:rPr>
            <w:t xml:space="preserve">2.4 </w:t>
          </w:r>
          <w:r>
            <w:rPr>
              <w:rFonts w:hint="eastAsia"/>
              <w:lang w:eastAsia="zh-CN"/>
            </w:rPr>
            <w:t>运行环境要求</w:t>
          </w:r>
          <w:r>
            <w:tab/>
          </w:r>
          <w:r>
            <w:fldChar w:fldCharType="begin"/>
          </w:r>
          <w:r>
            <w:instrText xml:space="preserve"> PAGEREF _Toc2731 \h </w:instrText>
          </w:r>
          <w:r>
            <w:fldChar w:fldCharType="separate"/>
          </w:r>
          <w:r>
            <w:t>4</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_Toc15252 </w:instrText>
          </w:r>
          <w:r>
            <w:rPr>
              <w:bCs/>
              <w:szCs w:val="28"/>
              <w:lang w:val="zh-CN"/>
            </w:rPr>
            <w:fldChar w:fldCharType="separate"/>
          </w:r>
          <w:r>
            <w:rPr>
              <w:lang w:eastAsia="zh-CN"/>
            </w:rPr>
            <w:t xml:space="preserve">2.5 </w:t>
          </w:r>
          <w:r>
            <w:rPr>
              <w:rFonts w:hint="eastAsia"/>
              <w:lang w:eastAsia="zh-CN"/>
            </w:rPr>
            <w:t>设计和实现上的限制</w:t>
          </w:r>
          <w:r>
            <w:tab/>
          </w:r>
          <w:r>
            <w:fldChar w:fldCharType="begin"/>
          </w:r>
          <w:r>
            <w:instrText xml:space="preserve"> PAGEREF _Toc15252 \h </w:instrText>
          </w:r>
          <w:r>
            <w:fldChar w:fldCharType="separate"/>
          </w:r>
          <w:r>
            <w:t>4</w:t>
          </w:r>
          <w:r>
            <w:fldChar w:fldCharType="end"/>
          </w:r>
          <w:r>
            <w:rPr>
              <w:bCs/>
              <w:szCs w:val="28"/>
              <w:lang w:val="zh-CN"/>
            </w:rPr>
            <w:fldChar w:fldCharType="end"/>
          </w:r>
        </w:p>
        <w:p>
          <w:pPr>
            <w:pStyle w:val="18"/>
            <w:tabs>
              <w:tab w:val="right" w:leader="dot" w:pos="8316"/>
            </w:tabs>
          </w:pPr>
          <w:r>
            <w:rPr>
              <w:bCs/>
              <w:szCs w:val="28"/>
              <w:lang w:val="zh-CN"/>
            </w:rPr>
            <w:fldChar w:fldCharType="begin"/>
          </w:r>
          <w:r>
            <w:rPr>
              <w:bCs/>
              <w:szCs w:val="28"/>
              <w:lang w:val="zh-CN"/>
            </w:rPr>
            <w:instrText xml:space="preserve"> HYPERLINK \l _Toc25262 </w:instrText>
          </w:r>
          <w:r>
            <w:rPr>
              <w:bCs/>
              <w:szCs w:val="28"/>
              <w:lang w:val="zh-CN"/>
            </w:rPr>
            <w:fldChar w:fldCharType="separate"/>
          </w:r>
          <w:r>
            <w:rPr>
              <w:lang w:eastAsia="zh-CN"/>
            </w:rPr>
            <w:t xml:space="preserve">3 </w:t>
          </w:r>
          <w:r>
            <w:rPr>
              <w:rFonts w:hint="eastAsia"/>
              <w:lang w:eastAsia="zh-CN"/>
            </w:rPr>
            <w:t>功能需求描述</w:t>
          </w:r>
          <w:r>
            <w:tab/>
          </w:r>
          <w:r>
            <w:fldChar w:fldCharType="begin"/>
          </w:r>
          <w:r>
            <w:instrText xml:space="preserve"> PAGEREF _Toc25262 \h </w:instrText>
          </w:r>
          <w:r>
            <w:fldChar w:fldCharType="separate"/>
          </w:r>
          <w:r>
            <w:t>4</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_Toc1423 </w:instrText>
          </w:r>
          <w:r>
            <w:rPr>
              <w:bCs/>
              <w:szCs w:val="28"/>
              <w:lang w:val="zh-CN"/>
            </w:rPr>
            <w:fldChar w:fldCharType="separate"/>
          </w:r>
          <w:r>
            <w:rPr>
              <w:lang w:eastAsia="zh-CN"/>
            </w:rPr>
            <w:t xml:space="preserve">3.1 </w:t>
          </w:r>
          <w:r>
            <w:rPr>
              <w:rFonts w:hint="eastAsia"/>
              <w:lang w:eastAsia="zh-CN"/>
            </w:rPr>
            <w:t>总体需求描述</w:t>
          </w:r>
          <w:r>
            <w:tab/>
          </w:r>
          <w:r>
            <w:fldChar w:fldCharType="begin"/>
          </w:r>
          <w:r>
            <w:instrText xml:space="preserve"> PAGEREF _Toc1423 \h </w:instrText>
          </w:r>
          <w:r>
            <w:fldChar w:fldCharType="separate"/>
          </w:r>
          <w:r>
            <w:t>4</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_Toc17230 </w:instrText>
          </w:r>
          <w:r>
            <w:rPr>
              <w:bCs/>
              <w:szCs w:val="28"/>
              <w:lang w:val="zh-CN"/>
            </w:rPr>
            <w:fldChar w:fldCharType="separate"/>
          </w:r>
          <w:r>
            <w:rPr>
              <w:lang w:eastAsia="zh-CN"/>
            </w:rPr>
            <w:t xml:space="preserve">3.2 </w:t>
          </w:r>
          <w:r>
            <w:rPr>
              <w:rFonts w:hint="eastAsia"/>
              <w:lang w:eastAsia="zh-CN"/>
            </w:rPr>
            <w:t>业务流程描述</w:t>
          </w:r>
          <w:r>
            <w:tab/>
          </w:r>
          <w:r>
            <w:fldChar w:fldCharType="begin"/>
          </w:r>
          <w:r>
            <w:instrText xml:space="preserve"> PAGEREF _Toc17230 \h </w:instrText>
          </w:r>
          <w:r>
            <w:fldChar w:fldCharType="separate"/>
          </w:r>
          <w:r>
            <w:t>6</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_Toc2584 </w:instrText>
          </w:r>
          <w:r>
            <w:rPr>
              <w:bCs/>
              <w:szCs w:val="28"/>
              <w:lang w:val="zh-CN"/>
            </w:rPr>
            <w:fldChar w:fldCharType="separate"/>
          </w:r>
          <w:r>
            <w:rPr>
              <w:lang w:eastAsia="zh-CN"/>
            </w:rPr>
            <w:t xml:space="preserve">3.3 </w:t>
          </w:r>
          <w:r>
            <w:rPr>
              <w:rFonts w:hint="eastAsia"/>
              <w:lang w:eastAsia="zh-CN"/>
            </w:rPr>
            <w:t>业务功能需求</w:t>
          </w:r>
          <w:r>
            <w:tab/>
          </w:r>
          <w:r>
            <w:fldChar w:fldCharType="begin"/>
          </w:r>
          <w:r>
            <w:instrText xml:space="preserve"> PAGEREF _Toc2584 \h </w:instrText>
          </w:r>
          <w:r>
            <w:fldChar w:fldCharType="separate"/>
          </w:r>
          <w:r>
            <w:t>7</w:t>
          </w:r>
          <w:r>
            <w:fldChar w:fldCharType="end"/>
          </w:r>
          <w:r>
            <w:rPr>
              <w:bCs/>
              <w:szCs w:val="28"/>
              <w:lang w:val="zh-CN"/>
            </w:rPr>
            <w:fldChar w:fldCharType="end"/>
          </w:r>
        </w:p>
        <w:p>
          <w:pPr>
            <w:pStyle w:val="15"/>
            <w:tabs>
              <w:tab w:val="right" w:leader="dot" w:pos="8316"/>
            </w:tabs>
          </w:pPr>
          <w:r>
            <w:rPr>
              <w:bCs/>
              <w:szCs w:val="28"/>
              <w:lang w:val="zh-CN"/>
            </w:rPr>
            <w:fldChar w:fldCharType="begin"/>
          </w:r>
          <w:r>
            <w:rPr>
              <w:bCs/>
              <w:szCs w:val="28"/>
              <w:lang w:val="zh-CN"/>
            </w:rPr>
            <w:instrText xml:space="preserve"> HYPERLINK \l _Toc7192 </w:instrText>
          </w:r>
          <w:r>
            <w:rPr>
              <w:bCs/>
              <w:szCs w:val="28"/>
              <w:lang w:val="zh-CN"/>
            </w:rPr>
            <w:fldChar w:fldCharType="separate"/>
          </w:r>
          <w:r>
            <w:t xml:space="preserve">3.3.1 </w:t>
          </w:r>
          <w:r>
            <w:rPr>
              <w:rFonts w:hint="eastAsia"/>
            </w:rPr>
            <w:t>用户登录</w:t>
          </w:r>
          <w:r>
            <w:tab/>
          </w:r>
          <w:r>
            <w:fldChar w:fldCharType="begin"/>
          </w:r>
          <w:r>
            <w:instrText xml:space="preserve"> PAGEREF _Toc7192 \h </w:instrText>
          </w:r>
          <w:r>
            <w:fldChar w:fldCharType="separate"/>
          </w:r>
          <w:r>
            <w:t>7</w:t>
          </w:r>
          <w:r>
            <w:fldChar w:fldCharType="end"/>
          </w:r>
          <w:r>
            <w:rPr>
              <w:bCs/>
              <w:szCs w:val="28"/>
              <w:lang w:val="zh-CN"/>
            </w:rPr>
            <w:fldChar w:fldCharType="end"/>
          </w:r>
        </w:p>
        <w:p>
          <w:pPr>
            <w:pStyle w:val="15"/>
            <w:tabs>
              <w:tab w:val="right" w:leader="dot" w:pos="8316"/>
            </w:tabs>
          </w:pPr>
          <w:r>
            <w:rPr>
              <w:bCs/>
              <w:szCs w:val="28"/>
              <w:lang w:val="zh-CN"/>
            </w:rPr>
            <w:fldChar w:fldCharType="begin"/>
          </w:r>
          <w:r>
            <w:rPr>
              <w:bCs/>
              <w:szCs w:val="28"/>
              <w:lang w:val="zh-CN"/>
            </w:rPr>
            <w:instrText xml:space="preserve"> HYPERLINK \l _Toc16309 </w:instrText>
          </w:r>
          <w:r>
            <w:rPr>
              <w:bCs/>
              <w:szCs w:val="28"/>
              <w:lang w:val="zh-CN"/>
            </w:rPr>
            <w:fldChar w:fldCharType="separate"/>
          </w:r>
          <w:r>
            <w:rPr>
              <w:lang w:eastAsia="zh-CN"/>
            </w:rPr>
            <w:t xml:space="preserve">3.3.2 </w:t>
          </w:r>
          <w:r>
            <w:rPr>
              <w:rFonts w:hint="eastAsia"/>
              <w:lang w:eastAsia="zh-CN"/>
            </w:rPr>
            <w:t>图层管理</w:t>
          </w:r>
          <w:r>
            <w:tab/>
          </w:r>
          <w:r>
            <w:fldChar w:fldCharType="begin"/>
          </w:r>
          <w:r>
            <w:instrText xml:space="preserve"> PAGEREF _Toc16309 \h </w:instrText>
          </w:r>
          <w:r>
            <w:fldChar w:fldCharType="separate"/>
          </w:r>
          <w:r>
            <w:t>8</w:t>
          </w:r>
          <w:r>
            <w:fldChar w:fldCharType="end"/>
          </w:r>
          <w:r>
            <w:rPr>
              <w:bCs/>
              <w:szCs w:val="28"/>
              <w:lang w:val="zh-CN"/>
            </w:rPr>
            <w:fldChar w:fldCharType="end"/>
          </w:r>
        </w:p>
        <w:p>
          <w:pPr>
            <w:pStyle w:val="15"/>
            <w:tabs>
              <w:tab w:val="right" w:leader="dot" w:pos="8316"/>
            </w:tabs>
          </w:pPr>
          <w:r>
            <w:rPr>
              <w:bCs/>
              <w:szCs w:val="28"/>
              <w:lang w:val="zh-CN"/>
            </w:rPr>
            <w:fldChar w:fldCharType="begin"/>
          </w:r>
          <w:r>
            <w:rPr>
              <w:bCs/>
              <w:szCs w:val="28"/>
              <w:lang w:val="zh-CN"/>
            </w:rPr>
            <w:instrText xml:space="preserve"> HYPERLINK \l _Toc25075 </w:instrText>
          </w:r>
          <w:r>
            <w:rPr>
              <w:bCs/>
              <w:szCs w:val="28"/>
              <w:lang w:val="zh-CN"/>
            </w:rPr>
            <w:fldChar w:fldCharType="separate"/>
          </w:r>
          <w:r>
            <w:rPr>
              <w:lang w:eastAsia="zh-CN"/>
            </w:rPr>
            <w:t xml:space="preserve">3.3.3 </w:t>
          </w:r>
          <w:r>
            <w:rPr>
              <w:rFonts w:hint="eastAsia"/>
              <w:lang w:eastAsia="zh-CN"/>
            </w:rPr>
            <w:t>底图切换</w:t>
          </w:r>
          <w:r>
            <w:tab/>
          </w:r>
          <w:r>
            <w:fldChar w:fldCharType="begin"/>
          </w:r>
          <w:r>
            <w:instrText xml:space="preserve"> PAGEREF _Toc25075 \h </w:instrText>
          </w:r>
          <w:r>
            <w:fldChar w:fldCharType="separate"/>
          </w:r>
          <w:r>
            <w:t>8</w:t>
          </w:r>
          <w:r>
            <w:fldChar w:fldCharType="end"/>
          </w:r>
          <w:r>
            <w:rPr>
              <w:bCs/>
              <w:szCs w:val="28"/>
              <w:lang w:val="zh-CN"/>
            </w:rPr>
            <w:fldChar w:fldCharType="end"/>
          </w:r>
        </w:p>
        <w:p>
          <w:pPr>
            <w:pStyle w:val="15"/>
            <w:tabs>
              <w:tab w:val="right" w:leader="dot" w:pos="8316"/>
            </w:tabs>
          </w:pPr>
          <w:r>
            <w:rPr>
              <w:bCs/>
              <w:szCs w:val="28"/>
              <w:lang w:val="zh-CN"/>
            </w:rPr>
            <w:fldChar w:fldCharType="begin"/>
          </w:r>
          <w:r>
            <w:rPr>
              <w:bCs/>
              <w:szCs w:val="28"/>
              <w:lang w:val="zh-CN"/>
            </w:rPr>
            <w:instrText xml:space="preserve"> HYPERLINK \l _Toc17959 </w:instrText>
          </w:r>
          <w:r>
            <w:rPr>
              <w:bCs/>
              <w:szCs w:val="28"/>
              <w:lang w:val="zh-CN"/>
            </w:rPr>
            <w:fldChar w:fldCharType="separate"/>
          </w:r>
          <w:r>
            <w:rPr>
              <w:lang w:eastAsia="zh-CN"/>
            </w:rPr>
            <w:t xml:space="preserve">3.3.4 </w:t>
          </w:r>
          <w:r>
            <w:rPr>
              <w:rFonts w:hint="eastAsia"/>
              <w:lang w:eastAsia="zh-CN"/>
            </w:rPr>
            <w:t>空间量算</w:t>
          </w:r>
          <w:r>
            <w:tab/>
          </w:r>
          <w:r>
            <w:fldChar w:fldCharType="begin"/>
          </w:r>
          <w:r>
            <w:instrText xml:space="preserve"> PAGEREF _Toc17959 \h </w:instrText>
          </w:r>
          <w:r>
            <w:fldChar w:fldCharType="separate"/>
          </w:r>
          <w:r>
            <w:t>8</w:t>
          </w:r>
          <w:r>
            <w:fldChar w:fldCharType="end"/>
          </w:r>
          <w:r>
            <w:rPr>
              <w:bCs/>
              <w:szCs w:val="28"/>
              <w:lang w:val="zh-CN"/>
            </w:rPr>
            <w:fldChar w:fldCharType="end"/>
          </w:r>
        </w:p>
        <w:p>
          <w:pPr>
            <w:pStyle w:val="15"/>
            <w:tabs>
              <w:tab w:val="right" w:leader="dot" w:pos="8316"/>
            </w:tabs>
          </w:pPr>
          <w:r>
            <w:rPr>
              <w:bCs/>
              <w:szCs w:val="28"/>
              <w:lang w:val="zh-CN"/>
            </w:rPr>
            <w:fldChar w:fldCharType="begin"/>
          </w:r>
          <w:r>
            <w:rPr>
              <w:bCs/>
              <w:szCs w:val="28"/>
              <w:lang w:val="zh-CN"/>
            </w:rPr>
            <w:instrText xml:space="preserve"> HYPERLINK \l _Toc8760 </w:instrText>
          </w:r>
          <w:r>
            <w:rPr>
              <w:bCs/>
              <w:szCs w:val="28"/>
              <w:lang w:val="zh-CN"/>
            </w:rPr>
            <w:fldChar w:fldCharType="separate"/>
          </w:r>
          <w:r>
            <w:rPr>
              <w:lang w:eastAsia="zh-CN"/>
            </w:rPr>
            <w:t xml:space="preserve">3.3.5 </w:t>
          </w:r>
          <w:r>
            <w:rPr>
              <w:rFonts w:hint="eastAsia"/>
              <w:lang w:eastAsia="zh-CN"/>
            </w:rPr>
            <w:t>三维分析</w:t>
          </w:r>
          <w:r>
            <w:tab/>
          </w:r>
          <w:r>
            <w:fldChar w:fldCharType="begin"/>
          </w:r>
          <w:r>
            <w:instrText xml:space="preserve"> PAGEREF _Toc8760 \h </w:instrText>
          </w:r>
          <w:r>
            <w:fldChar w:fldCharType="separate"/>
          </w:r>
          <w:r>
            <w:t>9</w:t>
          </w:r>
          <w:r>
            <w:fldChar w:fldCharType="end"/>
          </w:r>
          <w:r>
            <w:rPr>
              <w:bCs/>
              <w:szCs w:val="28"/>
              <w:lang w:val="zh-CN"/>
            </w:rPr>
            <w:fldChar w:fldCharType="end"/>
          </w:r>
        </w:p>
        <w:p>
          <w:pPr>
            <w:pStyle w:val="15"/>
            <w:tabs>
              <w:tab w:val="right" w:leader="dot" w:pos="8316"/>
            </w:tabs>
          </w:pPr>
          <w:r>
            <w:rPr>
              <w:bCs/>
              <w:szCs w:val="28"/>
              <w:lang w:val="zh-CN"/>
            </w:rPr>
            <w:fldChar w:fldCharType="begin"/>
          </w:r>
          <w:r>
            <w:rPr>
              <w:bCs/>
              <w:szCs w:val="28"/>
              <w:lang w:val="zh-CN"/>
            </w:rPr>
            <w:instrText xml:space="preserve"> HYPERLINK \l _Toc30637 </w:instrText>
          </w:r>
          <w:r>
            <w:rPr>
              <w:bCs/>
              <w:szCs w:val="28"/>
              <w:lang w:val="zh-CN"/>
            </w:rPr>
            <w:fldChar w:fldCharType="separate"/>
          </w:r>
          <w:r>
            <w:rPr>
              <w:lang w:eastAsia="zh-CN"/>
            </w:rPr>
            <w:t xml:space="preserve">3.3.6 </w:t>
          </w:r>
          <w:r>
            <w:rPr>
              <w:rFonts w:hint="eastAsia"/>
              <w:lang w:eastAsia="zh-CN"/>
            </w:rPr>
            <w:t>三维浏览</w:t>
          </w:r>
          <w:r>
            <w:tab/>
          </w:r>
          <w:r>
            <w:fldChar w:fldCharType="begin"/>
          </w:r>
          <w:r>
            <w:instrText xml:space="preserve"> PAGEREF _Toc30637 \h </w:instrText>
          </w:r>
          <w:r>
            <w:fldChar w:fldCharType="separate"/>
          </w:r>
          <w:r>
            <w:t>12</w:t>
          </w:r>
          <w:r>
            <w:fldChar w:fldCharType="end"/>
          </w:r>
          <w:r>
            <w:rPr>
              <w:bCs/>
              <w:szCs w:val="28"/>
              <w:lang w:val="zh-CN"/>
            </w:rPr>
            <w:fldChar w:fldCharType="end"/>
          </w:r>
        </w:p>
        <w:p>
          <w:pPr>
            <w:pStyle w:val="15"/>
            <w:tabs>
              <w:tab w:val="right" w:leader="dot" w:pos="8316"/>
            </w:tabs>
          </w:pPr>
          <w:r>
            <w:rPr>
              <w:bCs/>
              <w:szCs w:val="28"/>
              <w:lang w:val="zh-CN"/>
            </w:rPr>
            <w:fldChar w:fldCharType="begin"/>
          </w:r>
          <w:r>
            <w:rPr>
              <w:bCs/>
              <w:szCs w:val="28"/>
              <w:lang w:val="zh-CN"/>
            </w:rPr>
            <w:instrText xml:space="preserve"> HYPERLINK \l _Toc28483 </w:instrText>
          </w:r>
          <w:r>
            <w:rPr>
              <w:bCs/>
              <w:szCs w:val="28"/>
              <w:lang w:val="zh-CN"/>
            </w:rPr>
            <w:fldChar w:fldCharType="separate"/>
          </w:r>
          <w:r>
            <w:rPr>
              <w:lang w:eastAsia="zh-CN"/>
            </w:rPr>
            <w:t xml:space="preserve">3.3.7 </w:t>
          </w:r>
          <w:r>
            <w:rPr>
              <w:rFonts w:hint="eastAsia"/>
              <w:lang w:eastAsia="zh-CN"/>
            </w:rPr>
            <w:t>三维特效</w:t>
          </w:r>
          <w:r>
            <w:tab/>
          </w:r>
          <w:r>
            <w:fldChar w:fldCharType="begin"/>
          </w:r>
          <w:r>
            <w:instrText xml:space="preserve"> PAGEREF _Toc28483 \h </w:instrText>
          </w:r>
          <w:r>
            <w:fldChar w:fldCharType="separate"/>
          </w:r>
          <w:r>
            <w:t>13</w:t>
          </w:r>
          <w:r>
            <w:fldChar w:fldCharType="end"/>
          </w:r>
          <w:r>
            <w:rPr>
              <w:bCs/>
              <w:szCs w:val="28"/>
              <w:lang w:val="zh-CN"/>
            </w:rPr>
            <w:fldChar w:fldCharType="end"/>
          </w:r>
        </w:p>
        <w:p>
          <w:pPr>
            <w:pStyle w:val="15"/>
            <w:tabs>
              <w:tab w:val="right" w:leader="dot" w:pos="8316"/>
            </w:tabs>
          </w:pPr>
          <w:r>
            <w:rPr>
              <w:bCs/>
              <w:szCs w:val="28"/>
              <w:lang w:val="zh-CN"/>
            </w:rPr>
            <w:fldChar w:fldCharType="begin"/>
          </w:r>
          <w:r>
            <w:rPr>
              <w:bCs/>
              <w:szCs w:val="28"/>
              <w:lang w:val="zh-CN"/>
            </w:rPr>
            <w:instrText xml:space="preserve"> HYPERLINK \l _Toc16846 </w:instrText>
          </w:r>
          <w:r>
            <w:rPr>
              <w:bCs/>
              <w:szCs w:val="28"/>
              <w:lang w:val="zh-CN"/>
            </w:rPr>
            <w:fldChar w:fldCharType="separate"/>
          </w:r>
          <w:r>
            <w:rPr>
              <w:lang w:eastAsia="zh-CN"/>
            </w:rPr>
            <w:t xml:space="preserve">3.3.8 </w:t>
          </w:r>
          <w:r>
            <w:rPr>
              <w:rFonts w:hint="eastAsia"/>
              <w:lang w:eastAsia="zh-CN"/>
            </w:rPr>
            <w:t>三维标绘</w:t>
          </w:r>
          <w:r>
            <w:tab/>
          </w:r>
          <w:r>
            <w:fldChar w:fldCharType="begin"/>
          </w:r>
          <w:r>
            <w:instrText xml:space="preserve"> PAGEREF _Toc16846 \h </w:instrText>
          </w:r>
          <w:r>
            <w:fldChar w:fldCharType="separate"/>
          </w:r>
          <w:r>
            <w:t>13</w:t>
          </w:r>
          <w:r>
            <w:fldChar w:fldCharType="end"/>
          </w:r>
          <w:r>
            <w:rPr>
              <w:bCs/>
              <w:szCs w:val="28"/>
              <w:lang w:val="zh-CN"/>
            </w:rPr>
            <w:fldChar w:fldCharType="end"/>
          </w:r>
        </w:p>
        <w:p>
          <w:pPr>
            <w:pStyle w:val="15"/>
            <w:tabs>
              <w:tab w:val="right" w:leader="dot" w:pos="8316"/>
            </w:tabs>
          </w:pPr>
          <w:r>
            <w:rPr>
              <w:bCs/>
              <w:szCs w:val="28"/>
              <w:lang w:val="zh-CN"/>
            </w:rPr>
            <w:fldChar w:fldCharType="begin"/>
          </w:r>
          <w:r>
            <w:rPr>
              <w:bCs/>
              <w:szCs w:val="28"/>
              <w:lang w:val="zh-CN"/>
            </w:rPr>
            <w:instrText xml:space="preserve"> HYPERLINK \l _Toc31416 </w:instrText>
          </w:r>
          <w:r>
            <w:rPr>
              <w:bCs/>
              <w:szCs w:val="28"/>
              <w:lang w:val="zh-CN"/>
            </w:rPr>
            <w:fldChar w:fldCharType="separate"/>
          </w:r>
          <w:r>
            <w:rPr>
              <w:lang w:eastAsia="zh-CN"/>
            </w:rPr>
            <w:t xml:space="preserve">3.3.9 </w:t>
          </w:r>
          <w:r>
            <w:rPr>
              <w:rFonts w:hint="eastAsia"/>
              <w:lang w:eastAsia="zh-CN"/>
            </w:rPr>
            <w:t>系统管理</w:t>
          </w:r>
          <w:r>
            <w:tab/>
          </w:r>
          <w:r>
            <w:fldChar w:fldCharType="begin"/>
          </w:r>
          <w:r>
            <w:instrText xml:space="preserve"> PAGEREF _Toc31416 \h </w:instrText>
          </w:r>
          <w:r>
            <w:fldChar w:fldCharType="separate"/>
          </w:r>
          <w:r>
            <w:t>14</w:t>
          </w:r>
          <w:r>
            <w:fldChar w:fldCharType="end"/>
          </w:r>
          <w:r>
            <w:rPr>
              <w:bCs/>
              <w:szCs w:val="28"/>
              <w:lang w:val="zh-CN"/>
            </w:rPr>
            <w:fldChar w:fldCharType="end"/>
          </w:r>
        </w:p>
        <w:p>
          <w:pPr>
            <w:pStyle w:val="18"/>
            <w:tabs>
              <w:tab w:val="right" w:leader="dot" w:pos="8316"/>
            </w:tabs>
          </w:pPr>
          <w:r>
            <w:rPr>
              <w:bCs/>
              <w:szCs w:val="28"/>
              <w:lang w:val="zh-CN"/>
            </w:rPr>
            <w:fldChar w:fldCharType="begin"/>
          </w:r>
          <w:r>
            <w:rPr>
              <w:bCs/>
              <w:szCs w:val="28"/>
              <w:lang w:val="zh-CN"/>
            </w:rPr>
            <w:instrText xml:space="preserve"> HYPERLINK \l _Toc26889 </w:instrText>
          </w:r>
          <w:r>
            <w:rPr>
              <w:bCs/>
              <w:szCs w:val="28"/>
              <w:lang w:val="zh-CN"/>
            </w:rPr>
            <w:fldChar w:fldCharType="separate"/>
          </w:r>
          <w:r>
            <w:t xml:space="preserve">4 </w:t>
          </w:r>
          <w:r>
            <w:rPr>
              <w:rFonts w:hint="eastAsia"/>
              <w:lang w:eastAsia="zh-CN"/>
            </w:rPr>
            <w:t>非功能需求</w:t>
          </w:r>
          <w:r>
            <w:tab/>
          </w:r>
          <w:r>
            <w:fldChar w:fldCharType="begin"/>
          </w:r>
          <w:r>
            <w:instrText xml:space="preserve"> PAGEREF _Toc26889 \h </w:instrText>
          </w:r>
          <w:r>
            <w:fldChar w:fldCharType="separate"/>
          </w:r>
          <w:r>
            <w:t>15</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_Toc4825 </w:instrText>
          </w:r>
          <w:r>
            <w:rPr>
              <w:bCs/>
              <w:szCs w:val="28"/>
              <w:lang w:val="zh-CN"/>
            </w:rPr>
            <w:fldChar w:fldCharType="separate"/>
          </w:r>
          <w:r>
            <w:t xml:space="preserve">4.1 </w:t>
          </w:r>
          <w:r>
            <w:rPr>
              <w:rFonts w:hint="eastAsia"/>
            </w:rPr>
            <w:t>系统性能要求</w:t>
          </w:r>
          <w:r>
            <w:tab/>
          </w:r>
          <w:r>
            <w:fldChar w:fldCharType="begin"/>
          </w:r>
          <w:r>
            <w:instrText xml:space="preserve"> PAGEREF _Toc4825 \h </w:instrText>
          </w:r>
          <w:r>
            <w:fldChar w:fldCharType="separate"/>
          </w:r>
          <w:r>
            <w:t>15</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_Toc14162 </w:instrText>
          </w:r>
          <w:r>
            <w:rPr>
              <w:bCs/>
              <w:szCs w:val="28"/>
              <w:lang w:val="zh-CN"/>
            </w:rPr>
            <w:fldChar w:fldCharType="separate"/>
          </w:r>
          <w:r>
            <w:t xml:space="preserve">4.2 </w:t>
          </w:r>
          <w:r>
            <w:rPr>
              <w:rFonts w:hint="eastAsia"/>
            </w:rPr>
            <w:t>系统安全及保密要求</w:t>
          </w:r>
          <w:r>
            <w:tab/>
          </w:r>
          <w:r>
            <w:fldChar w:fldCharType="begin"/>
          </w:r>
          <w:r>
            <w:instrText xml:space="preserve"> PAGEREF _Toc14162 \h </w:instrText>
          </w:r>
          <w:r>
            <w:fldChar w:fldCharType="separate"/>
          </w:r>
          <w:r>
            <w:t>15</w:t>
          </w:r>
          <w:r>
            <w:fldChar w:fldCharType="end"/>
          </w:r>
          <w:r>
            <w:rPr>
              <w:bCs/>
              <w:szCs w:val="28"/>
              <w:lang w:val="zh-CN"/>
            </w:rPr>
            <w:fldChar w:fldCharType="end"/>
          </w:r>
        </w:p>
        <w:p>
          <w:pPr>
            <w:pStyle w:val="20"/>
            <w:tabs>
              <w:tab w:val="right" w:leader="dot" w:pos="8316"/>
            </w:tabs>
          </w:pPr>
          <w:r>
            <w:rPr>
              <w:bCs/>
              <w:szCs w:val="28"/>
              <w:lang w:val="zh-CN"/>
            </w:rPr>
            <w:fldChar w:fldCharType="begin"/>
          </w:r>
          <w:r>
            <w:rPr>
              <w:bCs/>
              <w:szCs w:val="28"/>
              <w:lang w:val="zh-CN"/>
            </w:rPr>
            <w:instrText xml:space="preserve"> HYPERLINK \l _Toc9114 </w:instrText>
          </w:r>
          <w:r>
            <w:rPr>
              <w:bCs/>
              <w:szCs w:val="28"/>
              <w:lang w:val="zh-CN"/>
            </w:rPr>
            <w:fldChar w:fldCharType="separate"/>
          </w:r>
          <w:r>
            <w:t xml:space="preserve">4.3 </w:t>
          </w:r>
          <w:r>
            <w:rPr>
              <w:rFonts w:hint="eastAsia"/>
            </w:rPr>
            <w:t>系统备份与恢复要求</w:t>
          </w:r>
          <w:r>
            <w:tab/>
          </w:r>
          <w:r>
            <w:fldChar w:fldCharType="begin"/>
          </w:r>
          <w:r>
            <w:instrText xml:space="preserve"> PAGEREF _Toc9114 \h </w:instrText>
          </w:r>
          <w:r>
            <w:fldChar w:fldCharType="separate"/>
          </w:r>
          <w:r>
            <w:t>15</w:t>
          </w:r>
          <w:r>
            <w:fldChar w:fldCharType="end"/>
          </w:r>
          <w:r>
            <w:rPr>
              <w:bCs/>
              <w:szCs w:val="28"/>
              <w:lang w:val="zh-CN"/>
            </w:rPr>
            <w:fldChar w:fldCharType="end"/>
          </w:r>
        </w:p>
        <w:p>
          <w:pPr>
            <w:pStyle w:val="18"/>
            <w:tabs>
              <w:tab w:val="right" w:leader="dot" w:pos="8316"/>
            </w:tabs>
          </w:pPr>
          <w:r>
            <w:rPr>
              <w:bCs/>
              <w:szCs w:val="28"/>
              <w:lang w:val="zh-CN"/>
            </w:rPr>
            <w:fldChar w:fldCharType="begin"/>
          </w:r>
          <w:r>
            <w:rPr>
              <w:bCs/>
              <w:szCs w:val="28"/>
              <w:lang w:val="zh-CN"/>
            </w:rPr>
            <w:instrText xml:space="preserve"> HYPERLINK \l _Toc21333 </w:instrText>
          </w:r>
          <w:r>
            <w:rPr>
              <w:bCs/>
              <w:szCs w:val="28"/>
              <w:lang w:val="zh-CN"/>
            </w:rPr>
            <w:fldChar w:fldCharType="separate"/>
          </w:r>
          <w:r>
            <w:rPr>
              <w:lang w:eastAsia="zh-CN"/>
            </w:rPr>
            <w:t xml:space="preserve">5 </w:t>
          </w:r>
          <w:r>
            <w:rPr>
              <w:rFonts w:hint="eastAsia"/>
              <w:lang w:eastAsia="zh-CN"/>
            </w:rPr>
            <w:t>外部接口需求</w:t>
          </w:r>
          <w:r>
            <w:tab/>
          </w:r>
          <w:r>
            <w:fldChar w:fldCharType="begin"/>
          </w:r>
          <w:r>
            <w:instrText xml:space="preserve"> PAGEREF _Toc21333 \h </w:instrText>
          </w:r>
          <w:r>
            <w:fldChar w:fldCharType="separate"/>
          </w:r>
          <w:r>
            <w:t>15</w:t>
          </w:r>
          <w:r>
            <w:fldChar w:fldCharType="end"/>
          </w:r>
          <w:r>
            <w:rPr>
              <w:bCs/>
              <w:szCs w:val="28"/>
              <w:lang w:val="zh-CN"/>
            </w:rPr>
            <w:fldChar w:fldCharType="end"/>
          </w:r>
        </w:p>
        <w:p>
          <w:pPr>
            <w:rPr>
              <w:lang w:eastAsia="zh-CN"/>
            </w:rPr>
            <w:sectPr>
              <w:footerReference r:id="rId5" w:type="default"/>
              <w:pgSz w:w="11910" w:h="16845"/>
              <w:pgMar w:top="1440" w:right="1797" w:bottom="1440" w:left="1797" w:header="856" w:footer="992" w:gutter="0"/>
              <w:pgNumType w:fmt="upperRoman" w:start="1"/>
              <w:cols w:space="720" w:num="1"/>
            </w:sectPr>
          </w:pPr>
          <w:r>
            <w:rPr>
              <w:bCs/>
              <w:szCs w:val="28"/>
              <w:lang w:val="zh-CN"/>
            </w:rPr>
            <w:fldChar w:fldCharType="end"/>
          </w:r>
        </w:p>
      </w:sdtContent>
    </w:sdt>
    <w:p>
      <w:pPr>
        <w:pStyle w:val="2"/>
        <w:numPr>
          <w:ilvl w:val="0"/>
          <w:numId w:val="4"/>
        </w:numPr>
        <w:rPr>
          <w:lang w:eastAsia="zh-CN"/>
        </w:rPr>
      </w:pPr>
      <w:bookmarkStart w:id="8" w:name="_Toc2462"/>
      <w:r>
        <w:rPr>
          <w:rFonts w:hint="eastAsia"/>
          <w:lang w:eastAsia="zh-CN"/>
        </w:rPr>
        <w:t>引言</w:t>
      </w:r>
      <w:bookmarkEnd w:id="8"/>
    </w:p>
    <w:p>
      <w:pPr>
        <w:pStyle w:val="3"/>
        <w:rPr>
          <w:lang w:eastAsia="zh-CN"/>
        </w:rPr>
      </w:pPr>
      <w:bookmarkStart w:id="9" w:name="_Toc19125"/>
      <w:r>
        <w:rPr>
          <w:rFonts w:hint="eastAsia"/>
          <w:lang w:eastAsia="zh-CN"/>
        </w:rPr>
        <w:t>目的</w:t>
      </w:r>
      <w:bookmarkEnd w:id="9"/>
    </w:p>
    <w:p>
      <w:pPr>
        <w:spacing w:line="360" w:lineRule="auto"/>
        <w:ind w:firstLine="420"/>
        <w:rPr>
          <w:rFonts w:ascii="宋体" w:hAnsi="宋体" w:eastAsia="宋体"/>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本文档是以“实景三维宁夏”（银川经济技术开发区）采购项目七标段为依据，进行详细的需求调研，根据合同相关要求及需求调研结果编制本需求规格说明书，达到以下主要目的：</w:t>
      </w:r>
    </w:p>
    <w:p>
      <w:pPr>
        <w:numPr>
          <w:ilvl w:val="0"/>
          <w:numId w:val="5"/>
        </w:numPr>
        <w:spacing w:line="360" w:lineRule="auto"/>
        <w:rPr>
          <w:rFonts w:ascii="宋体" w:hAnsi="宋体" w:eastAsia="宋体"/>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通过本文档，确保符合“实景三维宁夏”（银川经济技术开发区）采购项目七标段内容的建设需求；</w:t>
      </w:r>
    </w:p>
    <w:p>
      <w:pPr>
        <w:numPr>
          <w:ilvl w:val="0"/>
          <w:numId w:val="5"/>
        </w:numPr>
        <w:spacing w:line="360" w:lineRule="auto"/>
        <w:ind w:left="425" w:leftChars="0" w:hanging="425" w:firstLineChars="0"/>
        <w:rPr>
          <w:rFonts w:ascii="宋体" w:hAnsi="宋体" w:eastAsia="宋体"/>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确保本文档中的需求描述, 对该项目建设的边界、功能及性能等属性双方有一致的了解与认识；</w:t>
      </w:r>
    </w:p>
    <w:p>
      <w:pPr>
        <w:numPr>
          <w:ilvl w:val="0"/>
          <w:numId w:val="5"/>
        </w:numPr>
        <w:spacing w:line="360" w:lineRule="auto"/>
        <w:rPr>
          <w:rStyle w:val="39"/>
          <w:rFonts w:ascii="宋体" w:hAnsi="宋体" w:eastAsia="宋体"/>
          <w:i w:val="0"/>
          <w:iCs w:val="0"/>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确保本文档能作为系统开发设计、平台运维的依据。</w:t>
      </w:r>
    </w:p>
    <w:p>
      <w:pPr>
        <w:pStyle w:val="3"/>
      </w:pPr>
      <w:bookmarkStart w:id="10" w:name="_Toc520617622"/>
      <w:bookmarkStart w:id="11" w:name="_Toc516976990"/>
      <w:bookmarkStart w:id="12" w:name="_Toc516566773"/>
      <w:bookmarkStart w:id="13" w:name="_Toc516995075"/>
      <w:bookmarkStart w:id="14" w:name="_Toc515596828"/>
      <w:bookmarkStart w:id="15" w:name="_Toc36894907"/>
      <w:bookmarkStart w:id="16" w:name="_Toc15680"/>
      <w:bookmarkStart w:id="17" w:name="_Toc151432295"/>
      <w:bookmarkStart w:id="18" w:name="_Toc535986936"/>
      <w:bookmarkStart w:id="19" w:name="_Toc516980500"/>
      <w:bookmarkStart w:id="20" w:name="_Toc535998698"/>
      <w:bookmarkStart w:id="21" w:name="_Toc516566685"/>
      <w:bookmarkStart w:id="22" w:name="_Toc22106522"/>
      <w:r>
        <w:rPr>
          <w:rFonts w:hint="eastAsia"/>
          <w:lang w:eastAsia="zh-CN"/>
        </w:rPr>
        <w:t>范围</w:t>
      </w:r>
      <w:bookmarkEnd w:id="10"/>
      <w:bookmarkEnd w:id="11"/>
      <w:bookmarkEnd w:id="12"/>
      <w:bookmarkEnd w:id="13"/>
      <w:bookmarkEnd w:id="14"/>
      <w:bookmarkEnd w:id="15"/>
      <w:bookmarkEnd w:id="16"/>
      <w:bookmarkEnd w:id="17"/>
      <w:bookmarkEnd w:id="18"/>
      <w:bookmarkEnd w:id="19"/>
      <w:bookmarkEnd w:id="20"/>
      <w:bookmarkEnd w:id="21"/>
      <w:bookmarkEnd w:id="22"/>
    </w:p>
    <w:p>
      <w:pPr>
        <w:pStyle w:val="22"/>
        <w:rPr>
          <w:rFonts w:ascii="宋体" w:hAnsi="宋体" w:cs="21"/>
          <w:color w:val="000000" w:themeColor="text1"/>
          <w:szCs w:val="22"/>
          <w14:textFill>
            <w14:solidFill>
              <w14:schemeClr w14:val="tx1"/>
            </w14:solidFill>
          </w14:textFill>
        </w:rPr>
      </w:pPr>
      <w:bookmarkStart w:id="23" w:name="_Hlk121872939"/>
      <w:r>
        <w:rPr>
          <w:rFonts w:hint="eastAsia" w:ascii="宋体" w:hAnsi="宋体" w:cs="21"/>
          <w:color w:val="000000" w:themeColor="text1"/>
          <w:szCs w:val="22"/>
          <w14:textFill>
            <w14:solidFill>
              <w14:schemeClr w14:val="tx1"/>
            </w14:solidFill>
          </w14:textFill>
        </w:rPr>
        <w:t xml:space="preserve">根据合同约定的内容，包含产品采构和系统开发，产品内容不在本需求中体现。本需求规格说明书的范围是围绕《“实景三维宁夏”实景三维应用展示系统》系统开发的相关工作内容与技术要求进行需求分析，具体包括： </w:t>
      </w:r>
    </w:p>
    <w:p>
      <w:pPr>
        <w:pStyle w:val="22"/>
        <w:numPr>
          <w:ilvl w:val="0"/>
          <w:numId w:val="6"/>
        </w:numPr>
        <w:ind w:left="425" w:leftChars="0" w:hanging="425" w:firstLineChars="0"/>
        <w:rPr>
          <w:rFonts w:ascii="宋体" w:hAnsi="宋体" w:cs="21"/>
          <w:color w:val="000000" w:themeColor="text1"/>
          <w:szCs w:val="22"/>
          <w14:textFill>
            <w14:solidFill>
              <w14:schemeClr w14:val="tx1"/>
            </w14:solidFill>
          </w14:textFill>
        </w:rPr>
      </w:pPr>
      <w:r>
        <w:rPr>
          <w:rFonts w:hint="eastAsia" w:ascii="宋体" w:hAnsi="宋体" w:cs="21"/>
          <w:color w:val="000000" w:themeColor="text1"/>
          <w:szCs w:val="22"/>
          <w14:textFill>
            <w14:solidFill>
              <w14:schemeClr w14:val="tx1"/>
            </w14:solidFill>
          </w14:textFill>
        </w:rPr>
        <w:t>建设满足院内用户使用的实景三维应用展示系统，满足二三维数据一体化展示以及常用三维分析功能。</w:t>
      </w:r>
    </w:p>
    <w:p>
      <w:pPr>
        <w:pStyle w:val="22"/>
        <w:numPr>
          <w:ilvl w:val="0"/>
          <w:numId w:val="6"/>
        </w:numPr>
        <w:ind w:left="425" w:leftChars="0" w:hanging="425" w:firstLineChars="0"/>
        <w:rPr>
          <w:rFonts w:ascii="宋体" w:hAnsi="宋体" w:cs="21"/>
          <w:color w:val="000000" w:themeColor="text1"/>
          <w:szCs w:val="22"/>
          <w14:textFill>
            <w14:solidFill>
              <w14:schemeClr w14:val="tx1"/>
            </w14:solidFill>
          </w14:textFill>
        </w:rPr>
      </w:pPr>
      <w:r>
        <w:rPr>
          <w:rFonts w:hint="eastAsia" w:ascii="宋体" w:hAnsi="宋体" w:cs="21"/>
          <w:color w:val="000000" w:themeColor="text1"/>
          <w:szCs w:val="22"/>
          <w14:textFill>
            <w14:solidFill>
              <w14:schemeClr w14:val="tx1"/>
            </w14:solidFill>
          </w14:textFill>
        </w:rPr>
        <w:t>对系统进行功能取舍，单独部署一套嵌入到院内已有的银川市地理实体空间信息平台，作为公众使用。</w:t>
      </w:r>
    </w:p>
    <w:bookmarkEnd w:id="23"/>
    <w:p>
      <w:pPr>
        <w:pStyle w:val="3"/>
        <w:spacing w:line="360" w:lineRule="auto"/>
        <w:rPr>
          <w:lang w:eastAsia="zh-CN"/>
        </w:rPr>
      </w:pPr>
      <w:bookmarkStart w:id="24" w:name="_Toc23134"/>
      <w:r>
        <w:rPr>
          <w:rFonts w:hint="eastAsia"/>
          <w:lang w:eastAsia="zh-CN"/>
        </w:rPr>
        <w:t>定义、简写和缩略语</w:t>
      </w:r>
      <w:bookmarkEnd w:id="24"/>
    </w:p>
    <w:p>
      <w:pPr>
        <w:spacing w:line="360" w:lineRule="auto"/>
        <w:rPr>
          <w:rFonts w:ascii="宋体" w:hAnsi="宋体" w:eastAsia="宋体"/>
          <w:color w:val="000000" w:themeColor="text1"/>
          <w:sz w:val="24"/>
          <w:lang w:eastAsia="zh-CN"/>
          <w14:textFill>
            <w14:solidFill>
              <w14:schemeClr w14:val="tx1"/>
            </w14:solidFill>
          </w14:textFill>
        </w:rPr>
      </w:pPr>
      <w:bookmarkStart w:id="25" w:name="_Hlk121872983"/>
      <w:r>
        <w:rPr>
          <w:rFonts w:hint="eastAsia" w:ascii="宋体" w:hAnsi="宋体" w:eastAsia="宋体"/>
          <w:color w:val="000000" w:themeColor="text1"/>
          <w:sz w:val="24"/>
          <w:lang w:eastAsia="zh-CN"/>
          <w14:textFill>
            <w14:solidFill>
              <w14:schemeClr w14:val="tx1"/>
            </w14:solidFill>
          </w14:textFill>
        </w:rPr>
        <w:t>1、【</w:t>
      </w:r>
      <w:r>
        <w:rPr>
          <w:rFonts w:ascii="宋体" w:hAnsi="宋体" w:eastAsia="宋体"/>
          <w:color w:val="000000" w:themeColor="text1"/>
          <w:sz w:val="24"/>
          <w:lang w:eastAsia="zh-CN"/>
          <w14:textFill>
            <w14:solidFill>
              <w14:schemeClr w14:val="tx1"/>
            </w14:solidFill>
          </w14:textFill>
        </w:rPr>
        <w:t>银川市勘察测绘院</w:t>
      </w:r>
      <w:r>
        <w:rPr>
          <w:rFonts w:hint="eastAsia" w:ascii="宋体" w:hAnsi="宋体" w:eastAsia="宋体"/>
          <w:color w:val="000000" w:themeColor="text1"/>
          <w:sz w:val="24"/>
          <w:lang w:eastAsia="zh-CN"/>
          <w14:textFill>
            <w14:solidFill>
              <w14:schemeClr w14:val="tx1"/>
            </w14:solidFill>
          </w14:textFill>
        </w:rPr>
        <w:t>】：简称“银川院”；</w:t>
      </w:r>
    </w:p>
    <w:p>
      <w:pPr>
        <w:spacing w:line="360" w:lineRule="auto"/>
        <w:rPr>
          <w:rFonts w:ascii="宋体" w:hAnsi="宋体" w:eastAsia="宋体"/>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2、【北京山维科技股份有限公司】：简称“山维科技”；</w:t>
      </w:r>
    </w:p>
    <w:p>
      <w:pPr>
        <w:spacing w:line="360" w:lineRule="auto"/>
        <w:rPr>
          <w:rFonts w:ascii="宋体" w:hAnsi="宋体" w:eastAsia="宋体"/>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3、【“实景三维宁夏”实景三维应用展示系统】：简称“实景三维应用展示系统”；</w:t>
      </w:r>
    </w:p>
    <w:p>
      <w:pPr>
        <w:spacing w:line="360" w:lineRule="auto"/>
        <w:rPr>
          <w:rFonts w:ascii="宋体" w:hAnsi="宋体" w:eastAsia="宋体"/>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4、【</w:t>
      </w:r>
      <w:r>
        <w:rPr>
          <w:rFonts w:ascii="宋体" w:hAnsi="宋体" w:eastAsia="宋体"/>
          <w:color w:val="000000" w:themeColor="text1"/>
          <w:sz w:val="24"/>
          <w:lang w:eastAsia="zh-CN"/>
          <w14:textFill>
            <w14:solidFill>
              <w14:schemeClr w14:val="tx1"/>
            </w14:solidFill>
          </w14:textFill>
        </w:rPr>
        <w:t>A</w:t>
      </w:r>
      <w:r>
        <w:rPr>
          <w:rFonts w:hint="eastAsia" w:ascii="宋体" w:hAnsi="宋体" w:eastAsia="宋体"/>
          <w:color w:val="000000" w:themeColor="text1"/>
          <w:sz w:val="24"/>
          <w:lang w:eastAsia="zh-CN"/>
          <w14:textFill>
            <w14:solidFill>
              <w14:schemeClr w14:val="tx1"/>
            </w14:solidFill>
          </w14:textFill>
        </w:rPr>
        <w:t>rc</w:t>
      </w:r>
      <w:r>
        <w:rPr>
          <w:rFonts w:ascii="宋体" w:hAnsi="宋体" w:eastAsia="宋体"/>
          <w:color w:val="000000" w:themeColor="text1"/>
          <w:sz w:val="24"/>
          <w:lang w:eastAsia="zh-CN"/>
          <w14:textFill>
            <w14:solidFill>
              <w14:schemeClr w14:val="tx1"/>
            </w14:solidFill>
          </w14:textFill>
        </w:rPr>
        <w:t>GIS</w:t>
      </w:r>
      <w:r>
        <w:rPr>
          <w:rFonts w:hint="eastAsia" w:ascii="宋体" w:hAnsi="宋体" w:eastAsia="宋体"/>
          <w:color w:val="000000" w:themeColor="text1"/>
          <w:sz w:val="24"/>
          <w:lang w:eastAsia="zh-CN"/>
          <w14:textFill>
            <w14:solidFill>
              <w14:schemeClr w14:val="tx1"/>
            </w14:solidFill>
          </w14:textFill>
        </w:rPr>
        <w:t>】:</w:t>
      </w:r>
      <w:r>
        <w:rPr>
          <w:rFonts w:ascii="宋体" w:hAnsi="宋体" w:eastAsia="宋体"/>
          <w:color w:val="000000" w:themeColor="text1"/>
          <w:sz w:val="24"/>
          <w:lang w:eastAsia="zh-CN"/>
          <w14:textFill>
            <w14:solidFill>
              <w14:schemeClr w14:val="tx1"/>
            </w14:solidFill>
          </w14:textFill>
        </w:rPr>
        <w:t>Esri</w:t>
      </w:r>
      <w:r>
        <w:rPr>
          <w:rFonts w:hint="eastAsia" w:ascii="宋体" w:hAnsi="宋体" w:eastAsia="宋体"/>
          <w:color w:val="000000" w:themeColor="text1"/>
          <w:sz w:val="24"/>
          <w:lang w:eastAsia="zh-CN"/>
          <w14:textFill>
            <w14:solidFill>
              <w14:schemeClr w14:val="tx1"/>
            </w14:solidFill>
          </w14:textFill>
        </w:rPr>
        <w:t>旗下地理信息平台产品；</w:t>
      </w:r>
    </w:p>
    <w:p>
      <w:pPr>
        <w:spacing w:line="360" w:lineRule="auto"/>
        <w:rPr>
          <w:rFonts w:ascii="宋体" w:hAnsi="宋体" w:eastAsia="宋体"/>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5、【</w:t>
      </w:r>
      <w:r>
        <w:rPr>
          <w:rFonts w:ascii="宋体" w:hAnsi="宋体" w:eastAsia="宋体"/>
          <w:color w:val="000000" w:themeColor="text1"/>
          <w:sz w:val="24"/>
          <w:lang w:eastAsia="zh-CN"/>
          <w14:textFill>
            <w14:solidFill>
              <w14:schemeClr w14:val="tx1"/>
            </w14:solidFill>
          </w14:textFill>
        </w:rPr>
        <w:t>EPSGIS</w:t>
      </w:r>
      <w:r>
        <w:rPr>
          <w:rFonts w:hint="eastAsia" w:ascii="宋体" w:hAnsi="宋体" w:eastAsia="宋体"/>
          <w:color w:val="000000" w:themeColor="text1"/>
          <w:sz w:val="24"/>
          <w:lang w:eastAsia="zh-CN"/>
          <w14:textFill>
            <w14:solidFill>
              <w14:schemeClr w14:val="tx1"/>
            </w14:solidFill>
          </w14:textFill>
        </w:rPr>
        <w:t>】:山维科技公司旗下服务管理平台产品；</w:t>
      </w:r>
    </w:p>
    <w:p>
      <w:pPr>
        <w:spacing w:line="360" w:lineRule="auto"/>
        <w:rPr>
          <w:rFonts w:ascii="宋体" w:hAnsi="宋体" w:eastAsia="宋体"/>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6、【E</w:t>
      </w:r>
      <w:r>
        <w:rPr>
          <w:rFonts w:ascii="宋体" w:hAnsi="宋体" w:eastAsia="宋体"/>
          <w:color w:val="000000" w:themeColor="text1"/>
          <w:sz w:val="24"/>
          <w:lang w:eastAsia="zh-CN"/>
          <w14:textFill>
            <w14:solidFill>
              <w14:schemeClr w14:val="tx1"/>
            </w14:solidFill>
          </w14:textFill>
        </w:rPr>
        <w:t>PS Pl</w:t>
      </w:r>
      <w:r>
        <w:rPr>
          <w:rFonts w:hint="eastAsia" w:ascii="宋体" w:hAnsi="宋体" w:eastAsia="宋体"/>
          <w:color w:val="000000" w:themeColor="text1"/>
          <w:sz w:val="24"/>
          <w:lang w:eastAsia="zh-CN"/>
          <w14:textFill>
            <w14:solidFill>
              <w14:schemeClr w14:val="tx1"/>
            </w14:solidFill>
          </w14:textFill>
        </w:rPr>
        <w:t>anet山维星球标准版】：简称“山维星球”，是山维科技公司旗下三维数据转换处理以及可视化产品；</w:t>
      </w:r>
    </w:p>
    <w:p>
      <w:pPr>
        <w:spacing w:line="360" w:lineRule="auto"/>
        <w:rPr>
          <w:rFonts w:ascii="宋体" w:hAnsi="宋体" w:eastAsia="宋体"/>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7、【</w:t>
      </w:r>
      <w:r>
        <w:rPr>
          <w:rFonts w:hint="eastAsia" w:ascii="宋体" w:hAnsi="宋体" w:eastAsia="宋体" w:cs="仿宋_GB2312"/>
          <w:sz w:val="24"/>
          <w:lang w:eastAsia="zh-CN"/>
        </w:rPr>
        <w:t>银川市勘测院内部局域网</w:t>
      </w:r>
      <w:r>
        <w:rPr>
          <w:rFonts w:hint="eastAsia" w:ascii="宋体" w:hAnsi="宋体" w:eastAsia="宋体"/>
          <w:color w:val="000000" w:themeColor="text1"/>
          <w:sz w:val="24"/>
          <w:lang w:eastAsia="zh-CN"/>
          <w14:textFill>
            <w14:solidFill>
              <w14:schemeClr w14:val="tx1"/>
            </w14:solidFill>
          </w14:textFill>
        </w:rPr>
        <w:t>】：简称“院</w:t>
      </w:r>
      <w:r>
        <w:rPr>
          <w:rFonts w:hint="eastAsia" w:ascii="宋体" w:hAnsi="宋体" w:eastAsia="宋体" w:cs="仿宋_GB2312"/>
          <w:sz w:val="24"/>
          <w:lang w:eastAsia="zh-CN"/>
        </w:rPr>
        <w:t>局域</w:t>
      </w:r>
      <w:r>
        <w:rPr>
          <w:rFonts w:hint="eastAsia" w:ascii="宋体" w:hAnsi="宋体" w:eastAsia="宋体"/>
          <w:color w:val="000000" w:themeColor="text1"/>
          <w:sz w:val="24"/>
          <w:lang w:eastAsia="zh-CN"/>
          <w14:textFill>
            <w14:solidFill>
              <w14:schemeClr w14:val="tx1"/>
            </w14:solidFill>
          </w14:textFill>
        </w:rPr>
        <w:t>网”</w:t>
      </w:r>
    </w:p>
    <w:p>
      <w:pPr>
        <w:spacing w:line="360" w:lineRule="auto"/>
        <w:rPr>
          <w:rFonts w:ascii="宋体" w:hAnsi="宋体" w:eastAsia="宋体"/>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8、【自然资源公网】：简称“局政务网”</w:t>
      </w:r>
    </w:p>
    <w:bookmarkEnd w:id="25"/>
    <w:p>
      <w:pPr>
        <w:pStyle w:val="3"/>
        <w:rPr>
          <w:lang w:eastAsia="zh-CN"/>
        </w:rPr>
      </w:pPr>
      <w:bookmarkStart w:id="26" w:name="_Toc8755"/>
      <w:r>
        <w:rPr>
          <w:rFonts w:hint="eastAsia"/>
          <w:lang w:eastAsia="zh-CN"/>
        </w:rPr>
        <w:t>预期读者与阅读建议</w:t>
      </w:r>
      <w:bookmarkEnd w:id="26"/>
    </w:p>
    <w:p>
      <w:pPr>
        <w:spacing w:line="360" w:lineRule="auto"/>
        <w:ind w:firstLine="420"/>
        <w:rPr>
          <w:rFonts w:ascii="宋体" w:hAnsi="宋体" w:eastAsia="宋体"/>
          <w:color w:val="000000" w:themeColor="text1"/>
          <w:sz w:val="24"/>
          <w:lang w:eastAsia="zh-CN"/>
          <w14:textFill>
            <w14:solidFill>
              <w14:schemeClr w14:val="tx1"/>
            </w14:solidFill>
          </w14:textFill>
        </w:rPr>
      </w:pPr>
      <w:r>
        <w:rPr>
          <w:rFonts w:hint="eastAsia" w:ascii="宋体" w:hAnsi="宋体" w:eastAsia="宋体"/>
          <w:color w:val="000000" w:themeColor="text1"/>
          <w:sz w:val="24"/>
          <w:lang w:eastAsia="zh-CN"/>
          <w14:textFill>
            <w14:solidFill>
              <w14:schemeClr w14:val="tx1"/>
            </w14:solidFill>
          </w14:textFill>
        </w:rPr>
        <w:t>本文档的预期读者主要为项目甲乙双方技术参与人员及管理人员，确保能够理解系统内容。</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972"/>
        <w:gridCol w:w="533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2" w:type="dxa"/>
            <w:shd w:val="clear" w:color="auto" w:fill="F1F1F1" w:themeFill="background1" w:themeFillShade="F2"/>
          </w:tcPr>
          <w:p>
            <w:pPr>
              <w:jc w:val="center"/>
              <w:rPr>
                <w:rFonts w:ascii="Helvetica" w:hAnsi="Helvetica" w:eastAsia="宋体" w:cs="宋体"/>
                <w:color w:val="222222"/>
                <w:sz w:val="24"/>
                <w:szCs w:val="24"/>
                <w:shd w:val="clear" w:color="auto" w:fill="FFFFFF"/>
                <w:lang w:eastAsia="zh-CN"/>
              </w:rPr>
            </w:pPr>
            <w:r>
              <w:rPr>
                <w:rFonts w:hint="eastAsia" w:ascii="Helvetica" w:hAnsi="Helvetica" w:eastAsia="宋体" w:cs="宋体"/>
                <w:color w:val="222222"/>
                <w:sz w:val="24"/>
                <w:szCs w:val="24"/>
                <w:shd w:val="clear" w:color="auto" w:fill="FFFFFF"/>
                <w:lang w:eastAsia="zh-CN"/>
              </w:rPr>
              <w:t>预期读者</w:t>
            </w:r>
          </w:p>
        </w:tc>
        <w:tc>
          <w:tcPr>
            <w:tcW w:w="5334" w:type="dxa"/>
            <w:shd w:val="clear" w:color="auto" w:fill="F1F1F1" w:themeFill="background1" w:themeFillShade="F2"/>
          </w:tcPr>
          <w:p>
            <w:pPr>
              <w:jc w:val="center"/>
              <w:rPr>
                <w:rFonts w:ascii="Helvetica" w:hAnsi="Helvetica" w:eastAsia="宋体" w:cs="宋体"/>
                <w:color w:val="222222"/>
                <w:sz w:val="24"/>
                <w:szCs w:val="24"/>
                <w:shd w:val="clear" w:color="auto" w:fill="FFFFFF"/>
                <w:lang w:eastAsia="zh-CN"/>
              </w:rPr>
            </w:pPr>
            <w:r>
              <w:rPr>
                <w:rFonts w:hint="eastAsia" w:ascii="Helvetica" w:hAnsi="Helvetica" w:eastAsia="宋体" w:cs="宋体"/>
                <w:color w:val="222222"/>
                <w:sz w:val="24"/>
                <w:szCs w:val="24"/>
                <w:shd w:val="clear" w:color="auto" w:fill="FFFFFF"/>
                <w:lang w:eastAsia="zh-CN"/>
              </w:rPr>
              <w:t>阅读建议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2" w:type="dxa"/>
          </w:tcPr>
          <w:p>
            <w:pPr>
              <w:jc w:val="left"/>
              <w:rPr>
                <w:rFonts w:ascii="Helvetica" w:hAnsi="Helvetica" w:eastAsia="宋体" w:cs="宋体"/>
                <w:color w:val="222222"/>
                <w:sz w:val="24"/>
                <w:szCs w:val="24"/>
                <w:shd w:val="clear" w:color="auto" w:fill="FFFFFF"/>
                <w:lang w:eastAsia="zh-CN"/>
              </w:rPr>
            </w:pPr>
            <w:r>
              <w:rPr>
                <w:rFonts w:hint="eastAsia" w:ascii="Helvetica" w:hAnsi="Helvetica" w:eastAsia="宋体" w:cs="宋体"/>
                <w:color w:val="222222"/>
                <w:sz w:val="24"/>
                <w:szCs w:val="24"/>
                <w:shd w:val="clear" w:color="auto" w:fill="FFFFFF"/>
                <w:lang w:eastAsia="zh-CN"/>
              </w:rPr>
              <w:t>领导层</w:t>
            </w:r>
          </w:p>
        </w:tc>
        <w:tc>
          <w:tcPr>
            <w:tcW w:w="5334" w:type="dxa"/>
          </w:tcPr>
          <w:p>
            <w:pPr>
              <w:jc w:val="left"/>
              <w:rPr>
                <w:rFonts w:ascii="Helvetica" w:hAnsi="Helvetica" w:eastAsia="宋体" w:cs="宋体"/>
                <w:color w:val="222222"/>
                <w:sz w:val="24"/>
                <w:szCs w:val="24"/>
                <w:shd w:val="clear" w:color="auto" w:fill="FFFFFF"/>
                <w:lang w:eastAsia="zh-CN"/>
              </w:rPr>
            </w:pPr>
            <w:r>
              <w:rPr>
                <w:rFonts w:hint="eastAsia" w:ascii="Helvetica" w:hAnsi="Helvetica" w:eastAsia="宋体" w:cs="宋体"/>
                <w:color w:val="222222"/>
                <w:sz w:val="24"/>
                <w:szCs w:val="24"/>
                <w:shd w:val="clear" w:color="auto" w:fill="FFFFFF"/>
                <w:lang w:eastAsia="zh-CN"/>
              </w:rPr>
              <w:t>仔细阅读概述，编写目的，文档约定，系统功能介绍和维度指标说明。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2" w:type="dxa"/>
          </w:tcPr>
          <w:p>
            <w:pPr>
              <w:jc w:val="left"/>
              <w:rPr>
                <w:rFonts w:ascii="Helvetica" w:hAnsi="Helvetica" w:eastAsia="宋体" w:cs="宋体"/>
                <w:color w:val="222222"/>
                <w:sz w:val="24"/>
                <w:szCs w:val="24"/>
                <w:shd w:val="clear" w:color="auto" w:fill="FFFFFF"/>
                <w:lang w:eastAsia="zh-CN"/>
              </w:rPr>
            </w:pPr>
            <w:r>
              <w:rPr>
                <w:rFonts w:hint="eastAsia" w:ascii="Helvetica" w:hAnsi="Helvetica" w:eastAsia="宋体" w:cs="宋体"/>
                <w:color w:val="222222"/>
                <w:sz w:val="24"/>
                <w:szCs w:val="24"/>
                <w:shd w:val="clear" w:color="auto" w:fill="FFFFFF"/>
                <w:lang w:eastAsia="zh-CN"/>
              </w:rPr>
              <w:t>使用部门、业务员、系统管理员</w:t>
            </w:r>
          </w:p>
        </w:tc>
        <w:tc>
          <w:tcPr>
            <w:tcW w:w="5334" w:type="dxa"/>
          </w:tcPr>
          <w:p>
            <w:pPr>
              <w:jc w:val="left"/>
              <w:rPr>
                <w:rFonts w:ascii="Helvetica" w:hAnsi="Helvetica" w:eastAsia="宋体" w:cs="宋体"/>
                <w:color w:val="222222"/>
                <w:sz w:val="24"/>
                <w:szCs w:val="24"/>
                <w:shd w:val="clear" w:color="auto" w:fill="FFFFFF"/>
                <w:lang w:eastAsia="zh-CN"/>
              </w:rPr>
            </w:pPr>
            <w:r>
              <w:rPr>
                <w:rFonts w:hint="eastAsia" w:ascii="Helvetica" w:hAnsi="Helvetica" w:eastAsia="宋体" w:cs="宋体"/>
                <w:color w:val="222222"/>
                <w:sz w:val="24"/>
                <w:szCs w:val="24"/>
                <w:shd w:val="clear" w:color="auto" w:fill="FFFFFF"/>
                <w:lang w:eastAsia="zh-CN"/>
              </w:rPr>
              <w:t>仔细阅读文档约定，系统功能介绍和维度指标说明。各个部门可重点阅读与本部门相关的内容。</w:t>
            </w:r>
            <w:r>
              <w:rPr>
                <w:rFonts w:ascii="Helvetica" w:hAnsi="Helvetica" w:eastAsia="宋体" w:cs="宋体"/>
                <w:color w:val="222222"/>
                <w:sz w:val="24"/>
                <w:szCs w:val="24"/>
                <w:shd w:val="clear" w:color="auto" w:fill="FFFFFF"/>
                <w:lang w:eastAsia="zh-CN"/>
              </w:rPr>
              <w:t>了解产品的功能与性能。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2" w:type="dxa"/>
          </w:tcPr>
          <w:p>
            <w:pPr>
              <w:jc w:val="left"/>
              <w:rPr>
                <w:rFonts w:ascii="Helvetica" w:hAnsi="Helvetica" w:eastAsia="宋体" w:cs="宋体"/>
                <w:color w:val="222222"/>
                <w:sz w:val="24"/>
                <w:szCs w:val="24"/>
                <w:shd w:val="clear" w:color="auto" w:fill="FFFFFF"/>
                <w:lang w:eastAsia="zh-CN"/>
              </w:rPr>
            </w:pPr>
            <w:r>
              <w:rPr>
                <w:rFonts w:ascii="Helvetica" w:hAnsi="Helvetica" w:eastAsia="宋体" w:cs="宋体"/>
                <w:color w:val="222222"/>
                <w:sz w:val="24"/>
                <w:szCs w:val="24"/>
                <w:shd w:val="clear" w:color="auto" w:fill="FFFFFF"/>
                <w:lang w:eastAsia="zh-CN"/>
              </w:rPr>
              <w:t>项目经理</w:t>
            </w:r>
          </w:p>
        </w:tc>
        <w:tc>
          <w:tcPr>
            <w:tcW w:w="5334" w:type="dxa"/>
          </w:tcPr>
          <w:p>
            <w:pPr>
              <w:jc w:val="left"/>
              <w:rPr>
                <w:rFonts w:ascii="宋体" w:hAnsi="宋体" w:eastAsia="宋体" w:cs="宋体"/>
                <w:sz w:val="24"/>
                <w:szCs w:val="24"/>
                <w:lang w:eastAsia="zh-CN"/>
              </w:rPr>
            </w:pPr>
            <w:r>
              <w:rPr>
                <w:rFonts w:ascii="Helvetica" w:hAnsi="Helvetica" w:eastAsia="宋体" w:cs="宋体"/>
                <w:color w:val="222222"/>
                <w:sz w:val="24"/>
                <w:szCs w:val="24"/>
                <w:shd w:val="clear" w:color="auto" w:fill="FFFFFF"/>
                <w:lang w:eastAsia="zh-CN"/>
              </w:rPr>
              <w:t>项目经理可以根据该文档了解与其产品的功能,并据此进行系统设计、项目管理。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2" w:type="dxa"/>
          </w:tcPr>
          <w:p>
            <w:pPr>
              <w:jc w:val="left"/>
              <w:rPr>
                <w:rFonts w:ascii="Helvetica" w:hAnsi="Helvetica" w:eastAsia="宋体" w:cs="宋体"/>
                <w:color w:val="222222"/>
                <w:sz w:val="24"/>
                <w:szCs w:val="24"/>
                <w:shd w:val="clear" w:color="auto" w:fill="FFFFFF"/>
                <w:lang w:eastAsia="zh-CN"/>
              </w:rPr>
            </w:pPr>
            <w:r>
              <w:rPr>
                <w:rFonts w:hint="eastAsia" w:ascii="Helvetica" w:hAnsi="Helvetica" w:eastAsia="宋体" w:cs="宋体"/>
                <w:color w:val="222222"/>
                <w:sz w:val="24"/>
                <w:szCs w:val="24"/>
                <w:shd w:val="clear" w:color="auto" w:fill="FFFFFF"/>
                <w:lang w:eastAsia="zh-CN"/>
              </w:rPr>
              <w:t>系统</w:t>
            </w:r>
            <w:r>
              <w:rPr>
                <w:rFonts w:ascii="Helvetica" w:hAnsi="Helvetica" w:eastAsia="宋体" w:cs="宋体"/>
                <w:color w:val="222222"/>
                <w:sz w:val="24"/>
                <w:szCs w:val="24"/>
                <w:shd w:val="clear" w:color="auto" w:fill="FFFFFF"/>
                <w:lang w:eastAsia="zh-CN"/>
              </w:rPr>
              <w:t>设计</w:t>
            </w:r>
            <w:r>
              <w:rPr>
                <w:rFonts w:hint="eastAsia" w:ascii="Helvetica" w:hAnsi="Helvetica" w:eastAsia="宋体" w:cs="宋体"/>
                <w:color w:val="222222"/>
                <w:sz w:val="24"/>
                <w:szCs w:val="24"/>
                <w:shd w:val="clear" w:color="auto" w:fill="FFFFFF"/>
                <w:lang w:eastAsia="zh-CN"/>
              </w:rPr>
              <w:t>人</w:t>
            </w:r>
            <w:r>
              <w:rPr>
                <w:rFonts w:ascii="Helvetica" w:hAnsi="Helvetica" w:eastAsia="宋体" w:cs="宋体"/>
                <w:color w:val="222222"/>
                <w:sz w:val="24"/>
                <w:szCs w:val="24"/>
                <w:shd w:val="clear" w:color="auto" w:fill="FFFFFF"/>
                <w:lang w:eastAsia="zh-CN"/>
              </w:rPr>
              <w:t>员</w:t>
            </w:r>
          </w:p>
        </w:tc>
        <w:tc>
          <w:tcPr>
            <w:tcW w:w="5334" w:type="dxa"/>
          </w:tcPr>
          <w:p>
            <w:pPr>
              <w:jc w:val="left"/>
              <w:rPr>
                <w:rFonts w:ascii="宋体" w:hAnsi="宋体" w:eastAsia="宋体" w:cs="宋体"/>
                <w:sz w:val="24"/>
                <w:szCs w:val="24"/>
                <w:lang w:eastAsia="zh-CN"/>
              </w:rPr>
            </w:pPr>
            <w:r>
              <w:rPr>
                <w:rFonts w:hint="eastAsia" w:ascii="Helvetica" w:hAnsi="Helvetica" w:eastAsia="宋体" w:cs="宋体"/>
                <w:color w:val="222222"/>
                <w:sz w:val="24"/>
                <w:szCs w:val="24"/>
                <w:shd w:val="clear" w:color="auto" w:fill="FFFFFF"/>
                <w:lang w:eastAsia="zh-CN"/>
              </w:rPr>
              <w:t>仔细阅读全部内容，</w:t>
            </w:r>
            <w:r>
              <w:rPr>
                <w:rFonts w:ascii="Helvetica" w:hAnsi="Helvetica" w:eastAsia="宋体" w:cs="宋体"/>
                <w:color w:val="222222"/>
                <w:sz w:val="24"/>
                <w:szCs w:val="24"/>
                <w:shd w:val="clear" w:color="auto" w:fill="FFFFFF"/>
                <w:lang w:eastAsia="zh-CN"/>
              </w:rPr>
              <w:t>对需求进行分析,并设计出系统,包括数据库的设计。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2" w:type="dxa"/>
          </w:tcPr>
          <w:p>
            <w:pPr>
              <w:jc w:val="left"/>
              <w:rPr>
                <w:rFonts w:ascii="Helvetica" w:hAnsi="Helvetica" w:eastAsia="宋体" w:cs="宋体"/>
                <w:color w:val="222222"/>
                <w:sz w:val="24"/>
                <w:szCs w:val="24"/>
                <w:shd w:val="clear" w:color="auto" w:fill="FFFFFF"/>
                <w:lang w:eastAsia="zh-CN"/>
              </w:rPr>
            </w:pPr>
            <w:r>
              <w:rPr>
                <w:rFonts w:hint="eastAsia" w:ascii="Helvetica" w:hAnsi="Helvetica" w:eastAsia="宋体" w:cs="宋体"/>
                <w:color w:val="222222"/>
                <w:sz w:val="24"/>
                <w:szCs w:val="24"/>
                <w:shd w:val="clear" w:color="auto" w:fill="FFFFFF"/>
                <w:lang w:eastAsia="zh-CN"/>
              </w:rPr>
              <w:t>系统研发人</w:t>
            </w:r>
            <w:r>
              <w:rPr>
                <w:rFonts w:ascii="Helvetica" w:hAnsi="Helvetica" w:eastAsia="宋体" w:cs="宋体"/>
                <w:color w:val="222222"/>
                <w:sz w:val="24"/>
                <w:szCs w:val="24"/>
                <w:shd w:val="clear" w:color="auto" w:fill="FFFFFF"/>
                <w:lang w:eastAsia="zh-CN"/>
              </w:rPr>
              <w:t>员</w:t>
            </w:r>
          </w:p>
        </w:tc>
        <w:tc>
          <w:tcPr>
            <w:tcW w:w="5334" w:type="dxa"/>
          </w:tcPr>
          <w:p>
            <w:pPr>
              <w:jc w:val="left"/>
              <w:rPr>
                <w:rFonts w:ascii="宋体" w:hAnsi="宋体" w:eastAsia="宋体" w:cs="宋体"/>
                <w:sz w:val="24"/>
                <w:szCs w:val="24"/>
                <w:lang w:eastAsia="zh-CN"/>
              </w:rPr>
            </w:pPr>
            <w:r>
              <w:rPr>
                <w:rFonts w:hint="eastAsia" w:ascii="Helvetica" w:hAnsi="Helvetica" w:eastAsia="宋体" w:cs="宋体"/>
                <w:color w:val="222222"/>
                <w:sz w:val="24"/>
                <w:szCs w:val="24"/>
                <w:shd w:val="clear" w:color="auto" w:fill="FFFFFF"/>
                <w:lang w:eastAsia="zh-CN"/>
              </w:rPr>
              <w:t>仔细阅读全部内容</w:t>
            </w:r>
            <w:r>
              <w:rPr>
                <w:rFonts w:ascii="Helvetica" w:hAnsi="Helvetica" w:eastAsia="宋体" w:cs="宋体"/>
                <w:color w:val="222222"/>
                <w:sz w:val="24"/>
                <w:szCs w:val="24"/>
                <w:shd w:val="clear" w:color="auto" w:fill="FFFFFF"/>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2" w:type="dxa"/>
          </w:tcPr>
          <w:p>
            <w:pPr>
              <w:jc w:val="left"/>
              <w:rPr>
                <w:rFonts w:ascii="Helvetica" w:hAnsi="Helvetica" w:eastAsia="宋体" w:cs="宋体"/>
                <w:color w:val="222222"/>
                <w:sz w:val="24"/>
                <w:szCs w:val="24"/>
                <w:shd w:val="clear" w:color="auto" w:fill="FFFFFF"/>
                <w:lang w:eastAsia="zh-CN"/>
              </w:rPr>
            </w:pPr>
            <w:r>
              <w:rPr>
                <w:rFonts w:hint="eastAsia" w:ascii="Helvetica" w:hAnsi="Helvetica" w:eastAsia="宋体" w:cs="宋体"/>
                <w:color w:val="222222"/>
                <w:sz w:val="24"/>
                <w:szCs w:val="24"/>
                <w:shd w:val="clear" w:color="auto" w:fill="FFFFFF"/>
                <w:lang w:eastAsia="zh-CN"/>
              </w:rPr>
              <w:t>系统</w:t>
            </w:r>
            <w:r>
              <w:rPr>
                <w:rFonts w:ascii="Helvetica" w:hAnsi="Helvetica" w:eastAsia="宋体" w:cs="宋体"/>
                <w:color w:val="222222"/>
                <w:sz w:val="24"/>
                <w:szCs w:val="24"/>
                <w:shd w:val="clear" w:color="auto" w:fill="FFFFFF"/>
                <w:lang w:eastAsia="zh-CN"/>
              </w:rPr>
              <w:t>测试</w:t>
            </w:r>
            <w:r>
              <w:rPr>
                <w:rFonts w:hint="eastAsia" w:ascii="Helvetica" w:hAnsi="Helvetica" w:eastAsia="宋体" w:cs="宋体"/>
                <w:color w:val="222222"/>
                <w:sz w:val="24"/>
                <w:szCs w:val="24"/>
                <w:shd w:val="clear" w:color="auto" w:fill="FFFFFF"/>
                <w:lang w:eastAsia="zh-CN"/>
              </w:rPr>
              <w:t>人</w:t>
            </w:r>
            <w:r>
              <w:rPr>
                <w:rFonts w:ascii="Helvetica" w:hAnsi="Helvetica" w:eastAsia="宋体" w:cs="宋体"/>
                <w:color w:val="222222"/>
                <w:sz w:val="24"/>
                <w:szCs w:val="24"/>
                <w:shd w:val="clear" w:color="auto" w:fill="FFFFFF"/>
                <w:lang w:eastAsia="zh-CN"/>
              </w:rPr>
              <w:t>员</w:t>
            </w:r>
          </w:p>
        </w:tc>
        <w:tc>
          <w:tcPr>
            <w:tcW w:w="5334" w:type="dxa"/>
          </w:tcPr>
          <w:p>
            <w:pPr>
              <w:jc w:val="left"/>
              <w:rPr>
                <w:rFonts w:ascii="宋体" w:hAnsi="宋体" w:eastAsia="宋体" w:cs="宋体"/>
                <w:sz w:val="24"/>
                <w:szCs w:val="24"/>
                <w:lang w:eastAsia="zh-CN"/>
              </w:rPr>
            </w:pPr>
            <w:r>
              <w:rPr>
                <w:rFonts w:hint="eastAsia" w:ascii="Helvetica" w:hAnsi="Helvetica" w:eastAsia="宋体" w:cs="宋体"/>
                <w:color w:val="222222"/>
                <w:sz w:val="24"/>
                <w:szCs w:val="24"/>
                <w:shd w:val="clear" w:color="auto" w:fill="FFFFFF"/>
                <w:lang w:eastAsia="zh-CN"/>
              </w:rPr>
              <w:t>仔细阅读文档约定，系统功能介绍和维度指标说明。</w:t>
            </w:r>
            <w:r>
              <w:rPr>
                <w:rFonts w:ascii="Helvetica" w:hAnsi="Helvetica" w:eastAsia="宋体" w:cs="宋体"/>
                <w:color w:val="222222"/>
                <w:sz w:val="24"/>
                <w:szCs w:val="24"/>
                <w:shd w:val="clear" w:color="auto" w:fill="FFFFFF"/>
                <w:lang w:eastAsia="zh-CN"/>
              </w:rPr>
              <w:t>根据本文档编写测试用例,并对软件进行功能性测试和非功能性测试。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72" w:type="dxa"/>
          </w:tcPr>
          <w:p>
            <w:pPr>
              <w:jc w:val="left"/>
              <w:rPr>
                <w:rFonts w:ascii="Helvetica" w:hAnsi="Helvetica" w:eastAsia="宋体" w:cs="宋体"/>
                <w:color w:val="222222"/>
                <w:sz w:val="24"/>
                <w:szCs w:val="24"/>
                <w:shd w:val="clear" w:color="auto" w:fill="FFFFFF"/>
                <w:lang w:eastAsia="zh-CN"/>
              </w:rPr>
            </w:pPr>
            <w:r>
              <w:rPr>
                <w:rFonts w:hint="eastAsia" w:ascii="Helvetica" w:hAnsi="Helvetica" w:eastAsia="宋体" w:cs="宋体"/>
                <w:color w:val="222222"/>
                <w:sz w:val="24"/>
                <w:szCs w:val="24"/>
                <w:shd w:val="clear" w:color="auto" w:fill="FFFFFF"/>
                <w:lang w:eastAsia="zh-CN"/>
              </w:rPr>
              <w:t>需求评审</w:t>
            </w:r>
            <w:r>
              <w:rPr>
                <w:rFonts w:ascii="Helvetica" w:hAnsi="Helvetica" w:eastAsia="宋体" w:cs="宋体"/>
                <w:color w:val="222222"/>
                <w:sz w:val="24"/>
                <w:szCs w:val="24"/>
                <w:shd w:val="clear" w:color="auto" w:fill="FFFFFF"/>
                <w:lang w:eastAsia="zh-CN"/>
              </w:rPr>
              <w:t>人员</w:t>
            </w:r>
          </w:p>
        </w:tc>
        <w:tc>
          <w:tcPr>
            <w:tcW w:w="5334" w:type="dxa"/>
          </w:tcPr>
          <w:p>
            <w:pPr>
              <w:jc w:val="left"/>
              <w:rPr>
                <w:rFonts w:ascii="宋体" w:hAnsi="宋体" w:eastAsia="宋体" w:cs="宋体"/>
                <w:sz w:val="24"/>
                <w:szCs w:val="24"/>
                <w:lang w:eastAsia="zh-CN"/>
              </w:rPr>
            </w:pPr>
            <w:r>
              <w:rPr>
                <w:rFonts w:hint="eastAsia" w:ascii="宋体" w:hAnsi="宋体" w:eastAsia="宋体" w:cs="宋体"/>
                <w:sz w:val="24"/>
                <w:szCs w:val="24"/>
                <w:lang w:eastAsia="zh-CN"/>
              </w:rPr>
              <w:t>仔细阅读全部内容。</w:t>
            </w:r>
          </w:p>
        </w:tc>
      </w:tr>
    </w:tbl>
    <w:p>
      <w:pPr>
        <w:pStyle w:val="3"/>
      </w:pPr>
      <w:r>
        <w:rPr>
          <w:rFonts w:hint="eastAsia"/>
          <w:lang w:eastAsia="zh-CN"/>
        </w:rPr>
        <w:t xml:space="preserve"> </w:t>
      </w:r>
      <w:bookmarkStart w:id="27" w:name="_Toc13529"/>
      <w:r>
        <w:rPr>
          <w:rFonts w:hint="eastAsia"/>
        </w:rPr>
        <w:t>参考资料</w:t>
      </w:r>
      <w:bookmarkEnd w:id="27"/>
    </w:p>
    <w:p>
      <w:pPr>
        <w:spacing w:line="360" w:lineRule="auto"/>
        <w:rPr>
          <w:rFonts w:ascii="宋体" w:hAnsi="宋体" w:eastAsia="宋体" w:cs="仿宋_GB2312"/>
          <w:sz w:val="24"/>
          <w:lang w:eastAsia="zh-CN"/>
        </w:rPr>
      </w:pPr>
      <w:bookmarkStart w:id="28" w:name="_Hlk121873033"/>
      <w:r>
        <w:rPr>
          <w:rFonts w:hint="eastAsia" w:ascii="宋体" w:hAnsi="宋体" w:eastAsia="宋体" w:cs="仿宋_GB2312"/>
          <w:sz w:val="24"/>
          <w:lang w:eastAsia="zh-CN"/>
        </w:rPr>
        <w:t>《</w:t>
      </w:r>
      <w:r>
        <w:rPr>
          <w:rFonts w:ascii="宋体" w:hAnsi="宋体" w:eastAsia="宋体" w:cs="仿宋_GB2312"/>
          <w:sz w:val="24"/>
          <w:lang w:eastAsia="zh-CN"/>
        </w:rPr>
        <w:t>政府采购公开招标文件标准文本</w:t>
      </w:r>
      <w:r>
        <w:rPr>
          <w:rFonts w:hint="eastAsia" w:ascii="宋体" w:hAnsi="宋体" w:eastAsia="宋体" w:cs="仿宋_GB2312"/>
          <w:sz w:val="24"/>
          <w:lang w:eastAsia="zh-CN"/>
        </w:rPr>
        <w:t>》</w:t>
      </w:r>
      <w:r>
        <w:rPr>
          <w:rFonts w:ascii="宋体" w:hAnsi="宋体" w:eastAsia="宋体" w:cs="仿宋_GB2312"/>
          <w:sz w:val="24"/>
          <w:lang w:eastAsia="zh-CN"/>
        </w:rPr>
        <w:br w:type="textWrapping"/>
      </w:r>
      <w:r>
        <w:rPr>
          <w:rFonts w:ascii="宋体" w:hAnsi="宋体" w:eastAsia="宋体" w:cs="仿宋_GB2312"/>
          <w:sz w:val="24"/>
          <w:lang w:eastAsia="zh-CN"/>
        </w:rPr>
        <w:t>《实景三维宁夏项目建设方案》</w:t>
      </w:r>
    </w:p>
    <w:p>
      <w:pPr>
        <w:spacing w:line="360" w:lineRule="auto"/>
        <w:rPr>
          <w:rFonts w:ascii="宋体" w:hAnsi="宋体" w:eastAsia="宋体" w:cs="仿宋_GB2312"/>
          <w:sz w:val="24"/>
          <w:lang w:eastAsia="zh-CN"/>
        </w:rPr>
      </w:pPr>
      <w:r>
        <w:rPr>
          <w:rFonts w:hint="eastAsia" w:ascii="宋体" w:hAnsi="宋体" w:eastAsia="宋体" w:cs="仿宋_GB2312"/>
          <w:sz w:val="24"/>
          <w:lang w:eastAsia="zh-CN"/>
        </w:rPr>
        <w:t>《</w:t>
      </w:r>
      <w:r>
        <w:rPr>
          <w:rFonts w:ascii="宋体" w:hAnsi="宋体" w:eastAsia="宋体" w:cs="仿宋_GB2312"/>
          <w:sz w:val="24"/>
          <w:lang w:eastAsia="zh-CN"/>
        </w:rPr>
        <w:t xml:space="preserve">实景三维宁夏数据库建设方案》 </w:t>
      </w:r>
    </w:p>
    <w:p>
      <w:pPr>
        <w:spacing w:line="360" w:lineRule="auto"/>
        <w:rPr>
          <w:rFonts w:ascii="宋体" w:hAnsi="宋体" w:eastAsia="宋体" w:cs="仿宋_GB2312"/>
          <w:sz w:val="24"/>
          <w:lang w:eastAsia="zh-CN"/>
        </w:rPr>
      </w:pPr>
      <w:r>
        <w:rPr>
          <w:rFonts w:ascii="宋体" w:hAnsi="宋体" w:eastAsia="宋体" w:cs="仿宋_GB2312"/>
          <w:sz w:val="24"/>
          <w:lang w:eastAsia="zh-CN"/>
        </w:rPr>
        <w:t>《实景三维宁夏项目城镇实景三维模型技术设计书》</w:t>
      </w:r>
    </w:p>
    <w:p>
      <w:pPr>
        <w:spacing w:after="131"/>
        <w:rPr>
          <w:lang w:eastAsia="zh-CN"/>
        </w:rPr>
      </w:pPr>
      <w:r>
        <w:rPr>
          <w:rFonts w:ascii="宋体" w:hAnsi="宋体" w:eastAsia="宋体" w:cs="宋体"/>
          <w:sz w:val="24"/>
          <w:lang w:eastAsia="zh-CN"/>
        </w:rPr>
        <w:t xml:space="preserve">《GB/T 9385-2008 计算机软件需求规格说明书规范》 </w:t>
      </w:r>
    </w:p>
    <w:bookmarkEnd w:id="28"/>
    <w:p>
      <w:pPr>
        <w:pStyle w:val="2"/>
        <w:rPr>
          <w:lang w:eastAsia="zh-CN"/>
        </w:rPr>
      </w:pPr>
      <w:bookmarkStart w:id="29" w:name="_Toc10085"/>
      <w:r>
        <w:rPr>
          <w:rFonts w:hint="eastAsia"/>
          <w:lang w:eastAsia="zh-CN"/>
        </w:rPr>
        <w:t>项目概述</w:t>
      </w:r>
      <w:bookmarkEnd w:id="29"/>
    </w:p>
    <w:p>
      <w:pPr>
        <w:pStyle w:val="3"/>
        <w:rPr>
          <w:lang w:eastAsia="zh-CN"/>
        </w:rPr>
      </w:pPr>
      <w:bookmarkStart w:id="30" w:name="_Toc21876"/>
      <w:r>
        <w:rPr>
          <w:rFonts w:hint="eastAsia"/>
          <w:lang w:eastAsia="zh-CN"/>
        </w:rPr>
        <w:t>项目背景</w:t>
      </w:r>
      <w:bookmarkEnd w:id="30"/>
    </w:p>
    <w:p>
      <w:pPr>
        <w:rPr>
          <w:rStyle w:val="39"/>
          <w:lang w:eastAsia="zh-CN"/>
        </w:rPr>
      </w:pPr>
    </w:p>
    <w:p>
      <w:pPr>
        <w:spacing w:line="360" w:lineRule="auto"/>
        <w:ind w:firstLine="480" w:firstLineChars="200"/>
        <w:rPr>
          <w:rFonts w:ascii="宋体" w:hAnsi="宋体" w:eastAsia="宋体" w:cs="仿宋_GB2312"/>
          <w:sz w:val="24"/>
          <w:lang w:eastAsia="zh-CN"/>
        </w:rPr>
      </w:pPr>
      <w:bookmarkStart w:id="31" w:name="_Hlk121872913"/>
      <w:r>
        <w:rPr>
          <w:rFonts w:hint="eastAsia" w:ascii="宋体" w:hAnsi="宋体" w:eastAsia="宋体" w:cs="仿宋_GB2312"/>
          <w:sz w:val="24"/>
          <w:lang w:eastAsia="zh-CN"/>
        </w:rPr>
        <w:t>银川市勘察测绘院走在全国前列，通过多年的发展和技术积累，目前已经拥有了银川市全面的二、 三维数据（包括影像、矢量、倾斜模型、人工模型、地形数据、专题数据等），并且已经建成了面向二维数据的银川市地理实体空间信息平台，但是由于空间信息数据纵横交错、上下起伏的空间关系，二维展示不能完全满足日常管理和应用的需求。</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 xml:space="preserve"> 为落实自然资源部关于建设实景三维中国的工作部署，切实做好建设实景三维银川数据的管理及展示工作，提出建设基于银川勘察测绘院自己的实景三维数据展示平台，满足银川市实景三维数据应用的需要。</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本次建设拟采用三维可视化，可提高模型物体的立体感和逼真感，有利于全面、真实反映地上部件的分布情况，可为城市的管理者与建设者提供详实的城市空间信息数据支撑，对智慧城市建设具有重要意义。</w:t>
      </w:r>
    </w:p>
    <w:bookmarkEnd w:id="31"/>
    <w:p>
      <w:pPr>
        <w:pStyle w:val="3"/>
        <w:rPr>
          <w:lang w:eastAsia="zh-CN"/>
        </w:rPr>
      </w:pPr>
      <w:bookmarkStart w:id="32" w:name="_Toc27300"/>
      <w:r>
        <w:rPr>
          <w:rFonts w:hint="eastAsia"/>
          <w:lang w:eastAsia="zh-CN"/>
        </w:rPr>
        <w:t>建设目标</w:t>
      </w:r>
      <w:bookmarkEnd w:id="32"/>
    </w:p>
    <w:p>
      <w:pPr>
        <w:rPr>
          <w:lang w:eastAsia="zh-CN"/>
        </w:rPr>
      </w:pPr>
    </w:p>
    <w:p>
      <w:pPr>
        <w:spacing w:line="360" w:lineRule="auto"/>
        <w:ind w:firstLine="480" w:firstLineChars="200"/>
        <w:rPr>
          <w:rFonts w:ascii="宋体" w:hAnsi="宋体" w:eastAsia="宋体" w:cs="仿宋_GB2312"/>
          <w:sz w:val="24"/>
          <w:lang w:eastAsia="zh-CN"/>
        </w:rPr>
      </w:pPr>
      <w:bookmarkStart w:id="33" w:name="_Hlk122006497"/>
      <w:r>
        <w:rPr>
          <w:rFonts w:hint="eastAsia" w:ascii="宋体" w:hAnsi="宋体" w:eastAsia="宋体" w:cs="仿宋_GB2312"/>
          <w:sz w:val="24"/>
          <w:lang w:eastAsia="zh-CN"/>
        </w:rPr>
        <w:t>本次建设目标是基于银川院现有数据而开发的综合展示系统，建设成为综合的面向未来的二三维数据一体化展示应用平台。</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1）建立平台展示数据的服务管理与分发管理，</w:t>
      </w:r>
      <w:r>
        <w:rPr>
          <w:rFonts w:ascii="宋体" w:hAnsi="宋体" w:eastAsia="宋体" w:cs="仿宋_GB2312"/>
          <w:sz w:val="24"/>
          <w:lang w:eastAsia="zh-CN"/>
        </w:rPr>
        <w:t>实现数据对外</w:t>
      </w:r>
      <w:r>
        <w:rPr>
          <w:rFonts w:hint="eastAsia" w:ascii="宋体" w:hAnsi="宋体" w:eastAsia="宋体" w:cs="仿宋_GB2312"/>
          <w:sz w:val="24"/>
          <w:lang w:eastAsia="zh-CN"/>
        </w:rPr>
        <w:t>提供</w:t>
      </w:r>
      <w:r>
        <w:rPr>
          <w:rFonts w:ascii="宋体" w:hAnsi="宋体" w:eastAsia="宋体" w:cs="仿宋_GB2312"/>
          <w:sz w:val="24"/>
          <w:lang w:eastAsia="zh-CN"/>
        </w:rPr>
        <w:t>服</w:t>
      </w:r>
      <w:r>
        <w:rPr>
          <w:rFonts w:hint="eastAsia" w:ascii="宋体" w:hAnsi="宋体" w:eastAsia="宋体" w:cs="仿宋_GB2312"/>
          <w:sz w:val="24"/>
          <w:lang w:eastAsia="zh-CN"/>
        </w:rPr>
        <w:t>务；</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2）开发《实景三维应用展示系统》，</w:t>
      </w:r>
      <w:r>
        <w:rPr>
          <w:rFonts w:ascii="宋体" w:hAnsi="宋体" w:eastAsia="宋体" w:cs="仿宋_GB2312"/>
          <w:sz w:val="24"/>
          <w:lang w:eastAsia="zh-CN"/>
        </w:rPr>
        <w:t>实现二三维数据一体化、地下空间模型与实体三维模型数据一体化</w:t>
      </w:r>
      <w:r>
        <w:rPr>
          <w:rFonts w:hint="eastAsia" w:ascii="宋体" w:hAnsi="宋体" w:eastAsia="宋体" w:cs="仿宋_GB2312"/>
          <w:sz w:val="24"/>
          <w:lang w:eastAsia="zh-CN"/>
        </w:rPr>
        <w:t>，满足日常浏览与辅助分析。</w:t>
      </w:r>
    </w:p>
    <w:p>
      <w:pPr>
        <w:pStyle w:val="3"/>
        <w:spacing w:line="360" w:lineRule="auto"/>
        <w:rPr>
          <w:lang w:eastAsia="zh-CN"/>
        </w:rPr>
      </w:pPr>
      <w:bookmarkStart w:id="34" w:name="_Toc31663"/>
      <w:r>
        <w:rPr>
          <w:rFonts w:hint="eastAsia"/>
          <w:lang w:eastAsia="zh-CN"/>
        </w:rPr>
        <w:t>用户特点</w:t>
      </w:r>
      <w:bookmarkEnd w:id="34"/>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本系统需要面向不同的用户，按照用户类型与特点，系统需要考虑以下几类：</w:t>
      </w:r>
    </w:p>
    <w:p>
      <w:pPr>
        <w:spacing w:line="360" w:lineRule="auto"/>
        <w:ind w:firstLine="480" w:firstLineChars="200"/>
        <w:rPr>
          <w:rFonts w:ascii="宋体" w:hAnsi="宋体" w:eastAsia="宋体" w:cs="仿宋_GB2312"/>
          <w:sz w:val="24"/>
          <w:lang w:eastAsia="zh-CN"/>
        </w:rPr>
      </w:pPr>
      <w:r>
        <w:rPr>
          <w:rFonts w:ascii="宋体" w:hAnsi="宋体" w:eastAsia="宋体" w:cs="仿宋_GB2312"/>
          <w:sz w:val="24"/>
          <w:lang w:eastAsia="zh-CN"/>
        </w:rPr>
        <w:t>1</w:t>
      </w:r>
      <w:r>
        <w:rPr>
          <w:rFonts w:hint="eastAsia" w:ascii="宋体" w:hAnsi="宋体" w:eastAsia="宋体" w:cs="仿宋_GB2312"/>
          <w:sz w:val="24"/>
          <w:lang w:eastAsia="zh-CN"/>
        </w:rPr>
        <w:t>）系统管理员：主要完成现有数据的服务管理与分发，以及展示系统的资源管理、用户、权限管理等功能。</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2）院内系统用户：通过平台浏览数据，开展业务辅助分析等功能。</w:t>
      </w:r>
    </w:p>
    <w:p>
      <w:pPr>
        <w:spacing w:line="360" w:lineRule="auto"/>
        <w:ind w:firstLine="480" w:firstLineChars="200"/>
        <w:rPr>
          <w:rFonts w:ascii="宋体" w:hAnsi="宋体" w:eastAsia="宋体" w:cs="仿宋_GB2312"/>
          <w:sz w:val="24"/>
          <w:lang w:eastAsia="zh-CN"/>
        </w:rPr>
      </w:pPr>
      <w:r>
        <w:rPr>
          <w:rFonts w:ascii="宋体" w:hAnsi="宋体" w:eastAsia="宋体" w:cs="仿宋_GB2312"/>
          <w:sz w:val="24"/>
          <w:lang w:eastAsia="zh-CN"/>
        </w:rPr>
        <w:t>3</w:t>
      </w:r>
      <w:r>
        <w:rPr>
          <w:rFonts w:hint="eastAsia" w:ascii="宋体" w:hAnsi="宋体" w:eastAsia="宋体" w:cs="仿宋_GB2312"/>
          <w:sz w:val="24"/>
          <w:lang w:eastAsia="zh-CN"/>
        </w:rPr>
        <w:t>）政务公众用户：为政务公众平台用户提供基础数据浏览功能。</w:t>
      </w:r>
    </w:p>
    <w:bookmarkEnd w:id="33"/>
    <w:p>
      <w:pPr>
        <w:pStyle w:val="3"/>
        <w:rPr>
          <w:lang w:eastAsia="zh-CN"/>
        </w:rPr>
      </w:pPr>
      <w:bookmarkStart w:id="35" w:name="_Toc2731"/>
      <w:r>
        <w:rPr>
          <w:rFonts w:hint="eastAsia"/>
          <w:lang w:eastAsia="zh-CN"/>
        </w:rPr>
        <w:t>运行环境要求</w:t>
      </w:r>
      <w:bookmarkEnd w:id="35"/>
    </w:p>
    <w:p>
      <w:pPr>
        <w:spacing w:line="360" w:lineRule="auto"/>
        <w:ind w:firstLine="480" w:firstLineChars="200"/>
        <w:rPr>
          <w:rFonts w:ascii="宋体" w:hAnsi="宋体" w:eastAsia="宋体" w:cs="仿宋_GB2312"/>
          <w:sz w:val="24"/>
          <w:lang w:eastAsia="zh-CN"/>
        </w:rPr>
      </w:pPr>
      <w:r>
        <w:rPr>
          <w:rFonts w:ascii="宋体" w:hAnsi="宋体" w:eastAsia="宋体" w:cs="仿宋_GB2312"/>
          <w:sz w:val="24"/>
          <w:lang w:eastAsia="zh-CN"/>
        </w:rPr>
        <w:t>平台建设需嵌入到院内已有的银川市地理实体空间信息平台，做好系统接口对接，方 便院内对于二、三维一体化数据进行便捷化管理及应用。</w:t>
      </w:r>
    </w:p>
    <w:p>
      <w:pPr>
        <w:numPr>
          <w:ilvl w:val="0"/>
          <w:numId w:val="7"/>
        </w:numPr>
        <w:spacing w:line="360" w:lineRule="auto"/>
        <w:ind w:left="425" w:leftChars="0" w:hanging="425" w:firstLineChars="0"/>
        <w:rPr>
          <w:rFonts w:ascii="宋体" w:hAnsi="宋体" w:cs="Courier New"/>
          <w:b w:val="0"/>
          <w:bCs/>
          <w:color w:val="000000"/>
          <w:sz w:val="24"/>
          <w:lang w:val="en-GB"/>
        </w:rPr>
      </w:pPr>
      <w:r>
        <w:rPr>
          <w:rFonts w:hint="eastAsia" w:ascii="宋体" w:hAnsi="宋体" w:cs="Courier New"/>
          <w:b w:val="0"/>
          <w:bCs/>
          <w:color w:val="000000"/>
          <w:sz w:val="24"/>
          <w:lang w:val="en-GB"/>
        </w:rPr>
        <w:t>操作系</w:t>
      </w:r>
      <w:bookmarkStart w:id="36" w:name="_Hlt259625245"/>
      <w:bookmarkEnd w:id="36"/>
      <w:r>
        <w:rPr>
          <w:rFonts w:hint="eastAsia" w:ascii="宋体" w:hAnsi="宋体" w:cs="Courier New"/>
          <w:b w:val="0"/>
          <w:bCs/>
          <w:color w:val="000000"/>
          <w:sz w:val="24"/>
          <w:lang w:val="en-GB"/>
        </w:rPr>
        <w:t>统要求</w:t>
      </w:r>
    </w:p>
    <w:p>
      <w:pPr>
        <w:adjustRightInd w:val="0"/>
        <w:spacing w:line="360" w:lineRule="auto"/>
        <w:ind w:firstLine="480" w:firstLineChars="200"/>
        <w:rPr>
          <w:rFonts w:ascii="宋体" w:hAnsi="宋体"/>
          <w:color w:val="000000"/>
          <w:sz w:val="24"/>
        </w:rPr>
      </w:pPr>
      <w:r>
        <w:rPr>
          <w:rFonts w:hint="eastAsia" w:ascii="宋体" w:hAnsi="宋体" w:cs="Courier New"/>
          <w:color w:val="000000"/>
          <w:sz w:val="24"/>
        </w:rPr>
        <w:t>数据库</w:t>
      </w:r>
      <w:r>
        <w:rPr>
          <w:rFonts w:hint="eastAsia" w:ascii="宋体" w:hAnsi="宋体"/>
          <w:color w:val="000000"/>
          <w:sz w:val="24"/>
        </w:rPr>
        <w:t>服务器采用LINUX或WIN2008 Server 64位操作系统；</w:t>
      </w:r>
    </w:p>
    <w:p>
      <w:pPr>
        <w:adjustRightInd w:val="0"/>
        <w:spacing w:line="360" w:lineRule="auto"/>
        <w:ind w:firstLine="480" w:firstLineChars="200"/>
        <w:rPr>
          <w:rFonts w:ascii="宋体" w:hAnsi="宋体"/>
          <w:color w:val="000000"/>
          <w:sz w:val="24"/>
        </w:rPr>
      </w:pPr>
      <w:r>
        <w:rPr>
          <w:rFonts w:hint="eastAsia" w:ascii="宋体" w:hAnsi="宋体" w:cs="Courier New"/>
          <w:color w:val="000000"/>
          <w:sz w:val="24"/>
        </w:rPr>
        <w:t>备份</w:t>
      </w:r>
      <w:r>
        <w:rPr>
          <w:rFonts w:hint="eastAsia" w:ascii="宋体" w:hAnsi="宋体"/>
          <w:color w:val="000000"/>
          <w:sz w:val="24"/>
        </w:rPr>
        <w:t>服务器采用WIN2003 Server64位操作系统；</w:t>
      </w:r>
    </w:p>
    <w:p>
      <w:pPr>
        <w:adjustRightInd w:val="0"/>
        <w:spacing w:line="360" w:lineRule="auto"/>
        <w:ind w:firstLine="480" w:firstLineChars="200"/>
        <w:rPr>
          <w:rFonts w:ascii="宋体" w:hAnsi="宋体"/>
          <w:color w:val="000000"/>
          <w:sz w:val="24"/>
        </w:rPr>
      </w:pPr>
      <w:r>
        <w:rPr>
          <w:rFonts w:hint="eastAsia" w:ascii="宋体" w:hAnsi="宋体" w:cs="Courier New"/>
          <w:color w:val="000000"/>
          <w:sz w:val="24"/>
        </w:rPr>
        <w:t>客户端</w:t>
      </w:r>
      <w:r>
        <w:rPr>
          <w:rFonts w:hint="eastAsia" w:ascii="宋体" w:hAnsi="宋体"/>
          <w:color w:val="000000"/>
          <w:sz w:val="24"/>
        </w:rPr>
        <w:t>采用WIN7、WINXP和Vista操作系统。</w:t>
      </w:r>
    </w:p>
    <w:p>
      <w:pPr>
        <w:numPr>
          <w:ilvl w:val="0"/>
          <w:numId w:val="7"/>
        </w:numPr>
        <w:spacing w:line="360" w:lineRule="auto"/>
        <w:ind w:left="425" w:leftChars="0" w:hanging="425" w:firstLineChars="0"/>
        <w:rPr>
          <w:rFonts w:ascii="宋体" w:hAnsi="宋体" w:cs="Courier New"/>
          <w:b w:val="0"/>
          <w:bCs/>
          <w:color w:val="000000"/>
          <w:sz w:val="24"/>
          <w:lang w:val="en-GB" w:eastAsia="zh-CN"/>
        </w:rPr>
      </w:pPr>
      <w:r>
        <w:rPr>
          <w:rFonts w:hint="eastAsia" w:ascii="宋体" w:hAnsi="宋体" w:cs="Courier New"/>
          <w:b w:val="0"/>
          <w:bCs/>
          <w:color w:val="000000"/>
          <w:sz w:val="24"/>
          <w:lang w:val="en-GB" w:eastAsia="zh-CN"/>
        </w:rPr>
        <w:t>数据库及GIS软件</w:t>
      </w:r>
    </w:p>
    <w:p>
      <w:pPr>
        <w:spacing w:line="300" w:lineRule="auto"/>
        <w:ind w:firstLine="480" w:firstLineChars="200"/>
        <w:rPr>
          <w:rFonts w:ascii="宋体" w:hAnsi="宋体" w:cs="Courier New"/>
          <w:sz w:val="24"/>
          <w:lang w:val="en-GB" w:eastAsia="zh-CN"/>
        </w:rPr>
      </w:pPr>
      <w:r>
        <w:rPr>
          <w:rFonts w:hint="eastAsia" w:ascii="宋体" w:hAnsi="宋体" w:cs="Courier New"/>
          <w:sz w:val="24"/>
          <w:lang w:val="en-GB" w:eastAsia="zh-CN"/>
        </w:rPr>
        <w:t>系统数据库采用Oracle 11G。</w:t>
      </w:r>
    </w:p>
    <w:p>
      <w:pPr>
        <w:spacing w:line="300" w:lineRule="auto"/>
        <w:ind w:firstLine="480" w:firstLineChars="200"/>
        <w:rPr>
          <w:rFonts w:ascii="宋体" w:hAnsi="宋体" w:cs="Courier New"/>
          <w:sz w:val="24"/>
          <w:lang w:val="en-GB" w:eastAsia="zh-CN"/>
        </w:rPr>
      </w:pPr>
      <w:r>
        <w:rPr>
          <w:rFonts w:hint="eastAsia" w:ascii="宋体" w:hAnsi="宋体" w:cs="Courier New"/>
          <w:sz w:val="24"/>
          <w:lang w:val="en-GB" w:eastAsia="zh-CN"/>
        </w:rPr>
        <w:t>二维GIS平台采用ArcGIS10.</w:t>
      </w:r>
      <w:r>
        <w:rPr>
          <w:rFonts w:hint="eastAsia" w:ascii="宋体" w:hAnsi="宋体" w:cs="Courier New"/>
          <w:sz w:val="24"/>
          <w:lang w:val="en-US" w:eastAsia="zh-CN"/>
        </w:rPr>
        <w:t>2</w:t>
      </w:r>
      <w:r>
        <w:rPr>
          <w:rFonts w:hint="eastAsia" w:ascii="宋体" w:hAnsi="宋体" w:cs="Courier New"/>
          <w:sz w:val="24"/>
          <w:lang w:val="en-GB" w:eastAsia="zh-CN"/>
        </w:rPr>
        <w:t>及ArcSymI插件</w:t>
      </w:r>
    </w:p>
    <w:p>
      <w:pPr>
        <w:spacing w:line="300" w:lineRule="auto"/>
        <w:ind w:firstLine="480" w:firstLineChars="200"/>
        <w:rPr>
          <w:rFonts w:ascii="宋体" w:hAnsi="宋体" w:cs="Courier New"/>
          <w:sz w:val="24"/>
          <w:lang w:val="en-GB" w:eastAsia="zh-CN"/>
        </w:rPr>
      </w:pPr>
      <w:r>
        <w:rPr>
          <w:rFonts w:hint="eastAsia" w:ascii="宋体" w:hAnsi="宋体" w:cs="Courier New"/>
          <w:sz w:val="24"/>
          <w:lang w:val="en-GB" w:eastAsia="zh-CN"/>
        </w:rPr>
        <w:t>三维数据转换管理采用山维星球单机版</w:t>
      </w:r>
    </w:p>
    <w:p>
      <w:pPr>
        <w:spacing w:line="300" w:lineRule="auto"/>
        <w:ind w:firstLine="480" w:firstLineChars="200"/>
        <w:rPr>
          <w:rFonts w:ascii="宋体" w:hAnsi="宋体" w:cs="Courier New"/>
          <w:sz w:val="24"/>
          <w:lang w:val="en-GB" w:eastAsia="zh-CN"/>
        </w:rPr>
      </w:pPr>
      <w:r>
        <w:rPr>
          <w:rFonts w:hint="eastAsia" w:ascii="宋体" w:hAnsi="宋体" w:cs="Courier New"/>
          <w:sz w:val="24"/>
          <w:lang w:val="en-GB" w:eastAsia="zh-CN"/>
        </w:rPr>
        <w:t>三维数据共享采用E</w:t>
      </w:r>
      <w:r>
        <w:rPr>
          <w:rFonts w:ascii="宋体" w:hAnsi="宋体" w:cs="Courier New"/>
          <w:sz w:val="24"/>
          <w:lang w:val="en-GB" w:eastAsia="zh-CN"/>
        </w:rPr>
        <w:t>PSGIS</w:t>
      </w:r>
      <w:r>
        <w:rPr>
          <w:rFonts w:hint="eastAsia" w:ascii="宋体" w:hAnsi="宋体" w:cs="Courier New"/>
          <w:sz w:val="24"/>
          <w:lang w:val="en-GB" w:eastAsia="zh-CN"/>
        </w:rPr>
        <w:t>产品</w:t>
      </w:r>
    </w:p>
    <w:p>
      <w:pPr>
        <w:pStyle w:val="3"/>
        <w:rPr>
          <w:lang w:eastAsia="zh-CN"/>
        </w:rPr>
      </w:pPr>
      <w:bookmarkStart w:id="37" w:name="_Toc15252"/>
      <w:r>
        <w:rPr>
          <w:rFonts w:hint="eastAsia"/>
          <w:lang w:eastAsia="zh-CN"/>
        </w:rPr>
        <w:t>设计和实现上的限制</w:t>
      </w:r>
      <w:bookmarkEnd w:id="37"/>
    </w:p>
    <w:p>
      <w:pPr>
        <w:spacing w:line="360" w:lineRule="auto"/>
        <w:ind w:firstLine="420"/>
        <w:jc w:val="left"/>
        <w:rPr>
          <w:rFonts w:ascii="宋体" w:hAnsi="宋体" w:eastAsia="宋体" w:cs="仿宋_GB2312"/>
          <w:sz w:val="24"/>
          <w:lang w:eastAsia="zh-CN"/>
        </w:rPr>
      </w:pPr>
      <w:bookmarkStart w:id="38" w:name="_Hlk122006595"/>
      <w:r>
        <w:rPr>
          <w:rFonts w:hint="eastAsia" w:ascii="宋体" w:hAnsi="宋体" w:eastAsia="宋体" w:cs="仿宋_GB2312"/>
          <w:sz w:val="24"/>
          <w:lang w:eastAsia="zh-CN"/>
        </w:rPr>
        <w:t>本次系统建设主要以多源异构的数据展示为主，因此数据的完整性与数据精度会影响到最终的呈现，因此数据质量也会影向系统的效果。</w:t>
      </w:r>
    </w:p>
    <w:p>
      <w:pPr>
        <w:spacing w:line="360" w:lineRule="auto"/>
        <w:ind w:firstLine="420"/>
        <w:jc w:val="left"/>
        <w:rPr>
          <w:rFonts w:ascii="宋体" w:hAnsi="宋体" w:eastAsia="宋体" w:cs="仿宋_GB2312"/>
          <w:sz w:val="24"/>
          <w:lang w:eastAsia="zh-CN"/>
        </w:rPr>
      </w:pPr>
      <w:r>
        <w:rPr>
          <w:rFonts w:hint="eastAsia" w:ascii="宋体" w:hAnsi="宋体" w:eastAsia="宋体" w:cs="仿宋_GB2312"/>
          <w:sz w:val="24"/>
          <w:lang w:eastAsia="zh-CN"/>
        </w:rPr>
        <w:t>本次系统建设未针对某些具体业务开展应用需求分析，因此在功能实现上以通用性为主，仅达到辅助作用为主。</w:t>
      </w:r>
    </w:p>
    <w:bookmarkEnd w:id="38"/>
    <w:p>
      <w:pPr>
        <w:pStyle w:val="2"/>
        <w:rPr>
          <w:lang w:eastAsia="zh-CN"/>
        </w:rPr>
      </w:pPr>
      <w:bookmarkStart w:id="39" w:name="_Toc25262"/>
      <w:r>
        <w:rPr>
          <w:rFonts w:hint="eastAsia"/>
          <w:lang w:eastAsia="zh-CN"/>
        </w:rPr>
        <w:t>功能需求描述</w:t>
      </w:r>
      <w:bookmarkEnd w:id="39"/>
    </w:p>
    <w:p>
      <w:pPr>
        <w:pStyle w:val="3"/>
        <w:rPr>
          <w:lang w:eastAsia="zh-CN"/>
        </w:rPr>
      </w:pPr>
      <w:bookmarkStart w:id="40" w:name="_Toc1423"/>
      <w:bookmarkStart w:id="41" w:name="_Toc22106533"/>
      <w:bookmarkStart w:id="42" w:name="_Toc516566694"/>
      <w:bookmarkStart w:id="43" w:name="_Toc36894918"/>
      <w:bookmarkStart w:id="44" w:name="_Toc520617633"/>
      <w:bookmarkStart w:id="45" w:name="_Toc516980513"/>
      <w:bookmarkStart w:id="46" w:name="_Toc516995088"/>
      <w:bookmarkStart w:id="47" w:name="_Toc535986947"/>
      <w:bookmarkStart w:id="48" w:name="_Toc516977002"/>
      <w:bookmarkStart w:id="49" w:name="_Toc516566782"/>
      <w:bookmarkStart w:id="50" w:name="_Toc151432305"/>
      <w:bookmarkStart w:id="51" w:name="_Toc515596833"/>
      <w:bookmarkStart w:id="52" w:name="_Toc535998709"/>
      <w:r>
        <w:rPr>
          <w:rFonts w:hint="eastAsia"/>
          <w:lang w:eastAsia="zh-CN"/>
        </w:rPr>
        <w:t>总体需求描述</w:t>
      </w:r>
      <w:bookmarkEnd w:id="40"/>
    </w:p>
    <w:p>
      <w:pPr>
        <w:spacing w:line="360" w:lineRule="auto"/>
        <w:ind w:firstLine="480" w:firstLineChars="200"/>
        <w:rPr>
          <w:rFonts w:ascii="宋体" w:hAnsi="宋体" w:eastAsia="宋体" w:cs="仿宋_GB2312"/>
          <w:sz w:val="24"/>
          <w:lang w:eastAsia="zh-CN"/>
        </w:rPr>
      </w:pPr>
      <w:bookmarkStart w:id="53" w:name="_Hlk122006556"/>
      <w:r>
        <w:rPr>
          <w:rFonts w:hint="eastAsia" w:ascii="宋体" w:hAnsi="宋体" w:eastAsia="宋体" w:cs="仿宋_GB2312"/>
          <w:sz w:val="24"/>
          <w:lang w:eastAsia="zh-CN"/>
        </w:rPr>
        <w:t>平台建设以</w:t>
      </w:r>
      <w:r>
        <w:rPr>
          <w:rFonts w:ascii="宋体" w:hAnsi="宋体" w:eastAsia="宋体" w:cs="仿宋_GB2312"/>
          <w:sz w:val="24"/>
          <w:lang w:eastAsia="zh-CN"/>
        </w:rPr>
        <w:t xml:space="preserve"> B/S 架构的 WebGIS 应用 </w:t>
      </w:r>
      <w:r>
        <w:rPr>
          <w:rFonts w:hint="eastAsia" w:ascii="宋体" w:hAnsi="宋体" w:eastAsia="宋体" w:cs="仿宋_GB2312"/>
          <w:sz w:val="24"/>
          <w:lang w:eastAsia="zh-CN"/>
        </w:rPr>
        <w:t>，</w:t>
      </w:r>
      <w:r>
        <w:rPr>
          <w:rFonts w:ascii="宋体" w:hAnsi="宋体" w:eastAsia="宋体" w:cs="仿宋_GB2312"/>
          <w:sz w:val="24"/>
          <w:lang w:eastAsia="zh-CN"/>
        </w:rPr>
        <w:t>能实现二三维数据一体化、地下空间模型与实体三维模型数据一体化，能够做到数据结构一体化、空间存储一体化、风格显示一体化、操作编辑一体化、二维数据三维化表达功能。</w:t>
      </w:r>
      <w:r>
        <w:rPr>
          <w:rFonts w:hint="eastAsia" w:ascii="宋体" w:hAnsi="宋体" w:eastAsia="宋体" w:cs="仿宋_GB2312"/>
          <w:sz w:val="24"/>
          <w:lang w:eastAsia="zh-CN"/>
        </w:rPr>
        <w:t>满足院内使用的同时，</w:t>
      </w:r>
      <w:r>
        <w:rPr>
          <w:rFonts w:ascii="宋体" w:hAnsi="宋体" w:eastAsia="宋体" w:cs="仿宋_GB2312"/>
          <w:sz w:val="24"/>
          <w:lang w:eastAsia="zh-CN"/>
        </w:rPr>
        <w:t>需</w:t>
      </w:r>
      <w:r>
        <w:rPr>
          <w:rFonts w:hint="eastAsia" w:ascii="宋体" w:hAnsi="宋体" w:eastAsia="宋体" w:cs="仿宋_GB2312"/>
          <w:sz w:val="24"/>
          <w:lang w:eastAsia="zh-CN"/>
        </w:rPr>
        <w:t>要满足</w:t>
      </w:r>
      <w:r>
        <w:rPr>
          <w:rFonts w:ascii="宋体" w:hAnsi="宋体" w:eastAsia="宋体" w:cs="仿宋_GB2312"/>
          <w:sz w:val="24"/>
          <w:lang w:eastAsia="zh-CN"/>
        </w:rPr>
        <w:t>嵌入到院内</w:t>
      </w:r>
      <w:r>
        <w:rPr>
          <w:rFonts w:hint="eastAsia" w:ascii="宋体" w:hAnsi="宋体" w:eastAsia="宋体" w:cs="仿宋_GB2312"/>
          <w:sz w:val="24"/>
          <w:lang w:eastAsia="zh-CN"/>
        </w:rPr>
        <w:t>政务网中的</w:t>
      </w:r>
      <w:r>
        <w:rPr>
          <w:rFonts w:ascii="宋体" w:hAnsi="宋体" w:eastAsia="宋体" w:cs="仿宋_GB2312"/>
          <w:sz w:val="24"/>
          <w:lang w:eastAsia="zh-CN"/>
        </w:rPr>
        <w:t>银川市地理实体空间信息平台，方便院内对于二、三维一体化数据进行便捷化管理及应用。</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从使用角度分为院局域网与院政务网两套，分别服务不同的使用者，但系统总体功能需求以院实景三维应用展示系统为标准，院政务网系统则以独立部署，功能上在以院实景三维应用展示系统进行删减即可。</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系统功能的总体需求如下：</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1、支持海量数据加载支持通用的 2D 格瓦片标准(WMS、WMTS GC 标准以及 XYZ等)支持全球范围的栅格瓦片数据流畅加载显示。 提供 Primitive 图元机制加载海量矢量数据，一次性可支持百万级矢量体同时加载渲染;</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2、支持多种互联网底图，百度地图、高德地图等三十多种地图数据，支持影像实时纠偏;</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3、支持数千万级的点云数据加载，点云属性存储:</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4、支持 Rvt、 FBX、IFC 等 BIM 格式，直接处理生成完整构件结构树，可保完整构件属性、原始纹理、光照及材质等细节;</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5、支持城市级倾斜模型转换，可进行金字塔重建及多种纹理优化;</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6、支持城市级白模自动生成、可按条件纹理进行贴图;</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7、支持矢量基于倾斜模型动态单体化数据生成;</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8、支持直接基于不动产矢量数据生成三维不动产模型并且达到分层分户的效果；</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9、支持坐标转换，可以提供投影转换工具，可为已存在数据集定义新投影或者重投影到其他坐标系下;</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10、支持多种量算功能包括点位坐标量算、距离量算、面积量算、高度量算和方位角量算等多种量算方式;</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11、支持三维分析包括断面分析、通视分析、坡度坡向分析、方量分析、淹没分析、缓冲分析、压平分析等多种三维分析方式;</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12、支持三维空间运算可以对多个模型对象进行合并;</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13、支持直接对接二维成果数据和样式;</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14、支持直接调用现有配图系统成果，高度保留现有配图细节</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15、支持通用特效，雨、雪、阳光、阴影、视频融合、夜视等，满足各个场景的直接调用;</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16、支持在 3D 场景中进行丰富的图表统计;</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17、支持直接用管线矢量数据生成三维管线模型</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18、支持影像数据处理、点云数据处理、数据下载、矢量数据处理(矢量楼块切片,矢量点转 i3dm)、倾斜数据处理、三维场景(obj,fbx,ifc,3ds)处理、 BIM 数据(revit,ifc)处理等;</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19、支持地图配置、打印、专题地图制作等基础功能;</w:t>
      </w:r>
    </w:p>
    <w:p>
      <w:pPr>
        <w:spacing w:line="360" w:lineRule="auto"/>
        <w:ind w:firstLine="480" w:firstLineChars="200"/>
        <w:rPr>
          <w:ins w:id="0" w:author="瀧" w:date="2023-01-05T16:25:17Z"/>
          <w:rFonts w:hint="eastAsia" w:ascii="宋体" w:hAnsi="宋体" w:eastAsia="宋体" w:cs="仿宋_GB2312"/>
          <w:sz w:val="24"/>
          <w:lang w:eastAsia="zh-CN"/>
        </w:rPr>
      </w:pPr>
      <w:r>
        <w:rPr>
          <w:rFonts w:hint="eastAsia" w:ascii="宋体" w:hAnsi="宋体" w:eastAsia="宋体" w:cs="仿宋_GB2312"/>
          <w:sz w:val="24"/>
          <w:lang w:eastAsia="zh-CN"/>
        </w:rPr>
        <w:t>20、支持与院内目前已有三维测图生产软件联动，可直接将平台中管理的倾斜模型数据通过端口同步到生产软件端进行生产测图，提高数据利用效率， 避免数据反复拷贝。</w:t>
      </w:r>
    </w:p>
    <w:p>
      <w:pPr>
        <w:spacing w:line="360" w:lineRule="auto"/>
        <w:ind w:firstLine="440" w:firstLineChars="200"/>
        <w:rPr>
          <w:rFonts w:hint="default"/>
          <w:lang w:val="en-US" w:eastAsia="zh-CN"/>
        </w:rPr>
      </w:pPr>
    </w:p>
    <w:bookmarkEnd w:id="53"/>
    <w:p>
      <w:pPr>
        <w:pStyle w:val="3"/>
        <w:rPr>
          <w:lang w:eastAsia="zh-CN"/>
        </w:rPr>
      </w:pPr>
      <w:bookmarkStart w:id="54" w:name="_Toc17230"/>
      <w:r>
        <w:rPr>
          <w:rFonts w:hint="eastAsia"/>
          <w:lang w:eastAsia="zh-CN"/>
        </w:rPr>
        <w:t>业务流程描述</w:t>
      </w:r>
      <w:bookmarkEnd w:id="54"/>
    </w:p>
    <w:p>
      <w:pPr>
        <w:rPr>
          <w:lang w:eastAsia="zh-CN"/>
        </w:rPr>
      </w:pPr>
      <w:r>
        <w:rPr>
          <w:rFonts w:hint="eastAsia"/>
          <w:lang w:eastAsia="zh-CN"/>
        </w:rPr>
        <w:t>系统需要满足不同用户的使用，不同用户按不同的业务流程进行管理与使用，</w:t>
      </w:r>
    </w:p>
    <w:p>
      <w:pPr>
        <w:pStyle w:val="59"/>
        <w:numPr>
          <w:ilvl w:val="0"/>
          <w:numId w:val="8"/>
        </w:numPr>
        <w:ind w:firstLineChars="0"/>
      </w:pPr>
      <w:r>
        <w:rPr>
          <w:rFonts w:hint="eastAsia"/>
        </w:rPr>
        <w:t>数据管理流程</w:t>
      </w:r>
    </w:p>
    <w:p/>
    <w:p>
      <w:pPr>
        <w:rPr>
          <w:rFonts w:hint="eastAsia"/>
          <w:lang w:eastAsia="zh-CN"/>
        </w:rPr>
      </w:pPr>
      <w:r>
        <w:drawing>
          <wp:inline distT="0" distB="0" distL="114300" distR="114300">
            <wp:extent cx="5273675" cy="37719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3675" cy="3771900"/>
                    </a:xfrm>
                    <a:prstGeom prst="rect">
                      <a:avLst/>
                    </a:prstGeom>
                    <a:noFill/>
                    <a:ln>
                      <a:noFill/>
                    </a:ln>
                  </pic:spPr>
                </pic:pic>
              </a:graphicData>
            </a:graphic>
          </wp:inline>
        </w:drawing>
      </w:r>
    </w:p>
    <w:p>
      <w:pPr>
        <w:rPr>
          <w:lang w:eastAsia="zh-CN"/>
        </w:rPr>
      </w:pPr>
    </w:p>
    <w:p>
      <w:pPr>
        <w:pStyle w:val="59"/>
        <w:numPr>
          <w:ilvl w:val="0"/>
          <w:numId w:val="8"/>
        </w:numPr>
        <w:ind w:firstLineChars="0"/>
      </w:pPr>
      <w:r>
        <w:rPr>
          <w:rFonts w:hint="eastAsia"/>
        </w:rPr>
        <w:t>数据共享分发流程</w:t>
      </w:r>
    </w:p>
    <w:p>
      <w:bookmarkStart w:id="81" w:name="_GoBack"/>
      <w:bookmarkEnd w:id="81"/>
    </w:p>
    <w:p>
      <w:pPr>
        <w:rPr>
          <w:rFonts w:hint="eastAsia"/>
          <w:lang w:eastAsia="zh-CN"/>
        </w:rPr>
      </w:pPr>
      <w:r>
        <w:drawing>
          <wp:inline distT="0" distB="0" distL="114300" distR="114300">
            <wp:extent cx="5274945" cy="2731135"/>
            <wp:effectExtent l="0" t="0" r="190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945" cy="2731135"/>
                    </a:xfrm>
                    <a:prstGeom prst="rect">
                      <a:avLst/>
                    </a:prstGeom>
                    <a:noFill/>
                    <a:ln>
                      <a:noFill/>
                    </a:ln>
                  </pic:spPr>
                </pic:pic>
              </a:graphicData>
            </a:graphic>
          </wp:inline>
        </w:drawing>
      </w:r>
    </w:p>
    <w:p>
      <w:pPr>
        <w:rPr>
          <w:lang w:eastAsia="zh-CN"/>
        </w:rPr>
      </w:pPr>
      <w:r>
        <w:rPr>
          <w:rFonts w:hint="eastAsia"/>
          <w:lang w:eastAsia="zh-CN"/>
        </w:rPr>
        <w:t>三、系统使用流程</w:t>
      </w:r>
    </w:p>
    <w:p>
      <w:pPr>
        <w:rPr>
          <w:lang w:eastAsia="zh-CN"/>
        </w:rPr>
      </w:pPr>
    </w:p>
    <w:p>
      <w:pPr>
        <w:rPr>
          <w:rFonts w:hint="eastAsia"/>
          <w:lang w:eastAsia="zh-CN"/>
        </w:rPr>
      </w:pPr>
      <w:r>
        <w:drawing>
          <wp:inline distT="0" distB="0" distL="114300" distR="114300">
            <wp:extent cx="5278755" cy="3409315"/>
            <wp:effectExtent l="0" t="0" r="1714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8755" cy="3409315"/>
                    </a:xfrm>
                    <a:prstGeom prst="rect">
                      <a:avLst/>
                    </a:prstGeom>
                    <a:noFill/>
                    <a:ln>
                      <a:noFill/>
                    </a:ln>
                  </pic:spPr>
                </pic:pic>
              </a:graphicData>
            </a:graphic>
          </wp:inline>
        </w:drawing>
      </w:r>
    </w:p>
    <w:p>
      <w:pPr>
        <w:pStyle w:val="3"/>
        <w:rPr>
          <w:lang w:eastAsia="zh-CN"/>
        </w:rPr>
      </w:pPr>
      <w:bookmarkStart w:id="55" w:name="_Toc2584"/>
      <w:r>
        <w:rPr>
          <w:rFonts w:hint="eastAsia"/>
          <w:lang w:eastAsia="zh-CN"/>
        </w:rPr>
        <w:t>业务功能需求</w:t>
      </w:r>
      <w:bookmarkEnd w:id="55"/>
    </w:p>
    <w:p>
      <w:pPr>
        <w:spacing w:line="360" w:lineRule="auto"/>
        <w:ind w:firstLine="480" w:firstLineChars="200"/>
        <w:rPr>
          <w:rFonts w:hint="eastAsia" w:ascii="宋体" w:hAnsi="宋体" w:eastAsia="宋体" w:cs="仿宋_GB2312"/>
          <w:sz w:val="24"/>
          <w:lang w:eastAsia="zh-CN"/>
        </w:rPr>
      </w:pPr>
      <w:r>
        <w:rPr>
          <w:rFonts w:hint="eastAsia" w:ascii="宋体" w:hAnsi="宋体" w:eastAsia="宋体" w:cs="仿宋_GB2312"/>
          <w:sz w:val="24"/>
          <w:lang w:eastAsia="zh-CN"/>
        </w:rPr>
        <w:t>本业务功能需求仅对《实景三维应用展示系统》进行全面需求描述，对政务版将不再赘述，待完成后，在政务网部署一套进行权限分配即可。</w:t>
      </w:r>
    </w:p>
    <w:p>
      <w:pPr>
        <w:pStyle w:val="4"/>
      </w:pPr>
      <w:bookmarkStart w:id="56" w:name="_Toc7192"/>
      <w:bookmarkStart w:id="57" w:name="_Toc109862161"/>
      <w:bookmarkStart w:id="58" w:name="_Toc109863297"/>
      <w:bookmarkStart w:id="59" w:name="_Toc111808152"/>
      <w:r>
        <w:rPr>
          <w:rFonts w:hint="eastAsia"/>
        </w:rPr>
        <w:t>用户登录</w:t>
      </w:r>
      <w:bookmarkEnd w:id="56"/>
      <w:bookmarkEnd w:id="57"/>
      <w:bookmarkEnd w:id="58"/>
      <w:bookmarkEnd w:id="59"/>
    </w:p>
    <w:p>
      <w:pPr>
        <w:spacing w:line="360" w:lineRule="auto"/>
        <w:ind w:firstLine="480" w:firstLineChars="200"/>
        <w:rPr>
          <w:rFonts w:hint="eastAsia" w:ascii="宋体" w:hAnsi="宋体" w:eastAsia="宋体" w:cs="仿宋_GB2312"/>
          <w:sz w:val="24"/>
          <w:lang w:eastAsia="zh-CN"/>
        </w:rPr>
      </w:pPr>
      <w:r>
        <w:rPr>
          <w:rFonts w:hint="eastAsia" w:ascii="宋体" w:hAnsi="宋体" w:eastAsia="宋体" w:cs="仿宋_GB2312"/>
          <w:sz w:val="24"/>
          <w:lang w:eastAsia="zh-CN"/>
        </w:rPr>
        <w:t>系统需要提供用户的账号与密码登录系统。</w:t>
      </w:r>
    </w:p>
    <w:p>
      <w:pPr>
        <w:pStyle w:val="4"/>
        <w:rPr>
          <w:lang w:eastAsia="zh-CN"/>
        </w:rPr>
      </w:pPr>
      <w:bookmarkStart w:id="60" w:name="_Toc16309"/>
      <w:bookmarkStart w:id="61" w:name="_Toc121235490"/>
      <w:r>
        <w:rPr>
          <w:rFonts w:hint="eastAsia"/>
          <w:lang w:eastAsia="zh-CN"/>
        </w:rPr>
        <w:t>图层管理</w:t>
      </w:r>
      <w:bookmarkEnd w:id="60"/>
      <w:bookmarkEnd w:id="61"/>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支持将二三维多源数据添加到系统中进行可视化展示浏览，提供图层树对各图层进行显隐、定位等操作。</w:t>
      </w:r>
    </w:p>
    <w:p>
      <w:pPr>
        <w:numPr>
          <w:ilvl w:val="0"/>
          <w:numId w:val="9"/>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支持OGC标准的图层服务（WMS、WMTS、TMS）加载。</w:t>
      </w:r>
    </w:p>
    <w:p>
      <w:pPr>
        <w:numPr>
          <w:ilvl w:val="0"/>
          <w:numId w:val="9"/>
        </w:numPr>
        <w:spacing w:line="360" w:lineRule="auto"/>
        <w:rPr>
          <w:rFonts w:ascii="宋体" w:hAnsi="宋体" w:eastAsia="宋体" w:cs="仿宋_GB2312"/>
          <w:sz w:val="24"/>
        </w:rPr>
      </w:pPr>
      <w:r>
        <w:rPr>
          <w:rFonts w:hint="eastAsia" w:ascii="宋体" w:hAnsi="宋体" w:eastAsia="宋体" w:cs="仿宋_GB2312"/>
          <w:sz w:val="24"/>
        </w:rPr>
        <w:t>支持点云数据的加载。</w:t>
      </w:r>
    </w:p>
    <w:p>
      <w:pPr>
        <w:numPr>
          <w:ilvl w:val="0"/>
          <w:numId w:val="9"/>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支持BIM数据（OBJ、FBX、IFC）的加载。</w:t>
      </w:r>
    </w:p>
    <w:p>
      <w:pPr>
        <w:numPr>
          <w:ilvl w:val="0"/>
          <w:numId w:val="9"/>
        </w:numPr>
        <w:spacing w:line="360" w:lineRule="auto"/>
        <w:rPr>
          <w:rFonts w:ascii="宋体" w:hAnsi="宋体" w:eastAsia="宋体" w:cs="仿宋_GB2312"/>
          <w:sz w:val="24"/>
        </w:rPr>
      </w:pPr>
      <w:r>
        <w:rPr>
          <w:rFonts w:hint="eastAsia" w:ascii="宋体" w:hAnsi="宋体" w:eastAsia="宋体" w:cs="仿宋_GB2312"/>
          <w:sz w:val="24"/>
        </w:rPr>
        <w:t>支持倾斜数据的加载。</w:t>
      </w:r>
    </w:p>
    <w:p>
      <w:pPr>
        <w:pStyle w:val="4"/>
        <w:rPr>
          <w:lang w:eastAsia="zh-CN"/>
        </w:rPr>
      </w:pPr>
      <w:bookmarkStart w:id="62" w:name="_Toc25075"/>
      <w:bookmarkStart w:id="63" w:name="_Toc121235491"/>
      <w:r>
        <w:rPr>
          <w:rFonts w:hint="eastAsia"/>
          <w:lang w:eastAsia="zh-CN"/>
        </w:rPr>
        <w:t>底图切换</w:t>
      </w:r>
      <w:bookmarkEnd w:id="62"/>
      <w:bookmarkEnd w:id="63"/>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支持高德、百度、天地图等在线底图的加载和切换，同时也支持用户自己发布的矢量或影像服务作为底图配置进来。</w:t>
      </w:r>
    </w:p>
    <w:p>
      <w:pPr>
        <w:numPr>
          <w:ilvl w:val="0"/>
          <w:numId w:val="10"/>
        </w:numPr>
        <w:spacing w:line="360" w:lineRule="auto"/>
        <w:rPr>
          <w:rFonts w:ascii="宋体" w:hAnsi="宋体" w:eastAsia="宋体" w:cs="仿宋_GB2312"/>
          <w:sz w:val="24"/>
        </w:rPr>
      </w:pPr>
      <w:r>
        <w:rPr>
          <w:rFonts w:hint="eastAsia" w:ascii="宋体" w:hAnsi="宋体" w:eastAsia="宋体" w:cs="仿宋_GB2312"/>
          <w:sz w:val="24"/>
        </w:rPr>
        <w:t>支持在线底图服务</w:t>
      </w:r>
    </w:p>
    <w:p>
      <w:pPr>
        <w:numPr>
          <w:ilvl w:val="0"/>
          <w:numId w:val="10"/>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支持本地发布的图层服务</w:t>
      </w:r>
    </w:p>
    <w:p>
      <w:pPr>
        <w:numPr>
          <w:ilvl w:val="0"/>
          <w:numId w:val="10"/>
        </w:numPr>
        <w:spacing w:line="360" w:lineRule="auto"/>
        <w:rPr>
          <w:rFonts w:ascii="宋体" w:hAnsi="宋体" w:eastAsia="宋体" w:cs="仿宋_GB2312"/>
          <w:sz w:val="24"/>
        </w:rPr>
      </w:pPr>
      <w:r>
        <w:rPr>
          <w:rFonts w:hint="eastAsia" w:ascii="宋体" w:hAnsi="宋体" w:eastAsia="宋体" w:cs="仿宋_GB2312"/>
          <w:sz w:val="24"/>
        </w:rPr>
        <w:t>可进行底图切换</w:t>
      </w:r>
    </w:p>
    <w:p>
      <w:pPr>
        <w:pStyle w:val="4"/>
        <w:rPr>
          <w:lang w:eastAsia="zh-CN"/>
        </w:rPr>
      </w:pPr>
      <w:bookmarkStart w:id="64" w:name="_Toc17959"/>
      <w:bookmarkStart w:id="65" w:name="_Toc121235492"/>
      <w:r>
        <w:rPr>
          <w:rFonts w:hint="eastAsia"/>
          <w:lang w:eastAsia="zh-CN"/>
        </w:rPr>
        <w:t>空间量算</w:t>
      </w:r>
      <w:bookmarkEnd w:id="64"/>
      <w:bookmarkEnd w:id="65"/>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提供对二三维数据的空间量算功能，用户可根据不同需要使用相应的量测工具进行量测，相比于普通的二维测量，三维测量能够更加真实、立体地对建筑等地物进行量测，同时能极大地节省人力进行实地测量，在模型精度足够的情况下，量测结果就能够作为规划决策的依据。</w:t>
      </w:r>
    </w:p>
    <w:p>
      <w:pPr>
        <w:numPr>
          <w:ilvl w:val="0"/>
          <w:numId w:val="11"/>
        </w:numPr>
        <w:spacing w:line="360" w:lineRule="auto"/>
        <w:rPr>
          <w:rFonts w:ascii="宋体" w:hAnsi="宋体" w:eastAsia="宋体" w:cs="仿宋_GB2312"/>
          <w:sz w:val="24"/>
        </w:rPr>
      </w:pPr>
      <w:r>
        <w:rPr>
          <w:rFonts w:hint="eastAsia" w:ascii="宋体" w:hAnsi="宋体" w:eastAsia="宋体" w:cs="仿宋_GB2312"/>
          <w:sz w:val="24"/>
        </w:rPr>
        <w:t>点位量算</w:t>
      </w:r>
    </w:p>
    <w:p>
      <w:pPr>
        <w:spacing w:line="360" w:lineRule="auto"/>
        <w:rPr>
          <w:rFonts w:ascii="宋体" w:hAnsi="宋体" w:eastAsia="宋体" w:cs="仿宋_GB2312"/>
          <w:sz w:val="24"/>
          <w:lang w:eastAsia="zh-CN"/>
        </w:rPr>
      </w:pPr>
      <w:r>
        <w:rPr>
          <w:rFonts w:hint="eastAsia" w:ascii="宋体" w:hAnsi="宋体" w:eastAsia="宋体" w:cs="仿宋_GB2312"/>
          <w:sz w:val="24"/>
          <w:lang w:eastAsia="zh-CN"/>
        </w:rPr>
        <w:t>测量点位的经纬度和高程。</w:t>
      </w:r>
    </w:p>
    <w:p>
      <w:pPr>
        <w:numPr>
          <w:ilvl w:val="0"/>
          <w:numId w:val="11"/>
        </w:numPr>
        <w:spacing w:line="360" w:lineRule="auto"/>
        <w:rPr>
          <w:rFonts w:ascii="宋体" w:hAnsi="宋体" w:eastAsia="宋体" w:cs="仿宋_GB2312"/>
          <w:sz w:val="24"/>
        </w:rPr>
      </w:pPr>
      <w:r>
        <w:rPr>
          <w:rFonts w:hint="eastAsia" w:ascii="宋体" w:hAnsi="宋体" w:eastAsia="宋体" w:cs="仿宋_GB2312"/>
          <w:sz w:val="24"/>
        </w:rPr>
        <w:t>距离量算</w:t>
      </w:r>
    </w:p>
    <w:p>
      <w:pPr>
        <w:spacing w:line="360" w:lineRule="auto"/>
        <w:rPr>
          <w:rFonts w:ascii="宋体" w:hAnsi="宋体" w:eastAsia="宋体" w:cs="仿宋_GB2312"/>
          <w:sz w:val="24"/>
          <w:lang w:eastAsia="zh-CN"/>
        </w:rPr>
      </w:pPr>
      <w:r>
        <w:rPr>
          <w:rFonts w:ascii="宋体" w:hAnsi="宋体" w:eastAsia="宋体" w:cs="仿宋_GB2312"/>
          <w:sz w:val="24"/>
          <w:lang w:eastAsia="zh-CN"/>
        </w:rPr>
        <w:t>支持空间直线距离和贴地距离的测量。</w:t>
      </w:r>
    </w:p>
    <w:p>
      <w:pPr>
        <w:numPr>
          <w:ilvl w:val="0"/>
          <w:numId w:val="11"/>
        </w:numPr>
        <w:spacing w:line="360" w:lineRule="auto"/>
        <w:rPr>
          <w:rFonts w:ascii="宋体" w:hAnsi="宋体" w:eastAsia="宋体" w:cs="仿宋_GB2312"/>
          <w:sz w:val="24"/>
        </w:rPr>
      </w:pPr>
      <w:r>
        <w:rPr>
          <w:rFonts w:hint="eastAsia" w:ascii="宋体" w:hAnsi="宋体" w:eastAsia="宋体" w:cs="仿宋_GB2312"/>
          <w:sz w:val="24"/>
        </w:rPr>
        <w:t>面积量算</w:t>
      </w:r>
    </w:p>
    <w:p>
      <w:pPr>
        <w:spacing w:line="360" w:lineRule="auto"/>
        <w:rPr>
          <w:rFonts w:ascii="宋体" w:hAnsi="宋体" w:eastAsia="宋体" w:cs="仿宋_GB2312"/>
          <w:sz w:val="24"/>
          <w:lang w:eastAsia="zh-CN"/>
        </w:rPr>
      </w:pPr>
      <w:r>
        <w:rPr>
          <w:rFonts w:ascii="宋体" w:hAnsi="宋体" w:eastAsia="宋体" w:cs="仿宋_GB2312"/>
          <w:sz w:val="24"/>
          <w:lang w:eastAsia="zh-CN"/>
        </w:rPr>
        <w:t>支持空间平面面积测量和贴地面积的测量。</w:t>
      </w:r>
    </w:p>
    <w:p>
      <w:pPr>
        <w:numPr>
          <w:ilvl w:val="0"/>
          <w:numId w:val="11"/>
        </w:numPr>
        <w:spacing w:line="360" w:lineRule="auto"/>
        <w:rPr>
          <w:rFonts w:ascii="宋体" w:hAnsi="宋体" w:eastAsia="宋体" w:cs="仿宋_GB2312"/>
          <w:sz w:val="24"/>
        </w:rPr>
      </w:pPr>
      <w:r>
        <w:rPr>
          <w:rFonts w:hint="eastAsia" w:ascii="宋体" w:hAnsi="宋体" w:eastAsia="宋体" w:cs="仿宋_GB2312"/>
          <w:sz w:val="24"/>
        </w:rPr>
        <w:t>高度量算</w:t>
      </w:r>
    </w:p>
    <w:p>
      <w:pPr>
        <w:spacing w:line="360" w:lineRule="auto"/>
        <w:rPr>
          <w:rFonts w:ascii="宋体" w:hAnsi="宋体" w:eastAsia="宋体" w:cs="仿宋_GB2312"/>
          <w:sz w:val="24"/>
          <w:lang w:eastAsia="zh-CN"/>
        </w:rPr>
      </w:pPr>
      <w:r>
        <w:rPr>
          <w:rFonts w:ascii="宋体" w:hAnsi="宋体" w:eastAsia="宋体" w:cs="仿宋_GB2312"/>
          <w:sz w:val="24"/>
          <w:lang w:eastAsia="zh-CN"/>
        </w:rPr>
        <w:t>测量两点间的三角高度。</w:t>
      </w:r>
    </w:p>
    <w:p>
      <w:pPr>
        <w:numPr>
          <w:ilvl w:val="0"/>
          <w:numId w:val="9"/>
        </w:numPr>
        <w:spacing w:line="360" w:lineRule="auto"/>
        <w:rPr>
          <w:rFonts w:ascii="宋体" w:hAnsi="宋体" w:eastAsia="宋体" w:cs="仿宋_GB2312"/>
          <w:sz w:val="24"/>
        </w:rPr>
      </w:pPr>
      <w:r>
        <w:rPr>
          <w:rFonts w:hint="eastAsia" w:ascii="宋体" w:hAnsi="宋体" w:eastAsia="宋体" w:cs="仿宋_GB2312"/>
          <w:sz w:val="24"/>
        </w:rPr>
        <w:t>方位角量算</w:t>
      </w:r>
    </w:p>
    <w:p>
      <w:pPr>
        <w:spacing w:line="360" w:lineRule="auto"/>
        <w:rPr>
          <w:rFonts w:ascii="宋体" w:hAnsi="宋体" w:eastAsia="宋体" w:cs="仿宋_GB2312"/>
          <w:sz w:val="24"/>
          <w:lang w:eastAsia="zh-CN"/>
        </w:rPr>
      </w:pPr>
      <w:r>
        <w:rPr>
          <w:rFonts w:ascii="宋体" w:hAnsi="宋体" w:eastAsia="宋体" w:cs="仿宋_GB2312"/>
          <w:sz w:val="24"/>
          <w:lang w:eastAsia="zh-CN"/>
        </w:rPr>
        <w:t>所测方位与正北方向的夹角。</w:t>
      </w:r>
    </w:p>
    <w:p>
      <w:pPr>
        <w:pStyle w:val="4"/>
        <w:rPr>
          <w:lang w:eastAsia="zh-CN"/>
        </w:rPr>
      </w:pPr>
      <w:bookmarkStart w:id="66" w:name="_Toc121235493"/>
      <w:bookmarkStart w:id="67" w:name="_Toc8760"/>
      <w:r>
        <w:rPr>
          <w:rFonts w:hint="eastAsia"/>
          <w:lang w:eastAsia="zh-CN"/>
        </w:rPr>
        <w:t>三维分析</w:t>
      </w:r>
      <w:bookmarkEnd w:id="66"/>
      <w:bookmarkEnd w:id="67"/>
    </w:p>
    <w:p>
      <w:pPr>
        <w:pStyle w:val="5"/>
        <w:bidi w:val="0"/>
        <w:rPr>
          <w:i w:val="0"/>
          <w:iCs w:val="0"/>
        </w:rPr>
      </w:pPr>
      <w:r>
        <w:rPr>
          <w:rFonts w:hint="eastAsia"/>
          <w:i w:val="0"/>
          <w:iCs w:val="0"/>
        </w:rPr>
        <w:t>剖面分析</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根据绘制的剖面线和采样间距，通过插值的方式获取剖面的高程、距离等信息，并以图表的形式绘制呈现。能够真实清晰地反映出剖面表面的高低起伏情况，对于查看地势的陡或缓、评估路况的好坏等具有参考价值。</w:t>
      </w:r>
    </w:p>
    <w:p>
      <w:pPr>
        <w:numPr>
          <w:ilvl w:val="0"/>
          <w:numId w:val="12"/>
        </w:numPr>
        <w:spacing w:line="360" w:lineRule="auto"/>
        <w:rPr>
          <w:rFonts w:ascii="宋体" w:hAnsi="宋体" w:eastAsia="宋体" w:cs="仿宋_GB2312"/>
          <w:sz w:val="24"/>
        </w:rPr>
      </w:pPr>
      <w:r>
        <w:rPr>
          <w:rFonts w:hint="eastAsia" w:ascii="宋体" w:hAnsi="宋体" w:eastAsia="宋体" w:cs="仿宋_GB2312"/>
          <w:sz w:val="24"/>
        </w:rPr>
        <w:t>剖面绘制</w:t>
      </w:r>
    </w:p>
    <w:p>
      <w:pPr>
        <w:numPr>
          <w:ilvl w:val="0"/>
          <w:numId w:val="12"/>
        </w:numPr>
        <w:spacing w:line="360" w:lineRule="auto"/>
        <w:rPr>
          <w:rFonts w:ascii="宋体" w:hAnsi="宋体" w:eastAsia="宋体" w:cs="仿宋_GB2312"/>
          <w:sz w:val="24"/>
        </w:rPr>
      </w:pPr>
      <w:r>
        <w:rPr>
          <w:rFonts w:hint="eastAsia" w:ascii="宋体" w:hAnsi="宋体" w:eastAsia="宋体" w:cs="仿宋_GB2312"/>
          <w:sz w:val="24"/>
        </w:rPr>
        <w:t>图表展示</w:t>
      </w:r>
    </w:p>
    <w:p>
      <w:pPr>
        <w:pStyle w:val="5"/>
      </w:pPr>
      <w:r>
        <w:rPr>
          <w:rFonts w:hint="eastAsia"/>
        </w:rPr>
        <w:t>通视分析</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判断观测点到目标点的可视情况，绘制出一条视线或圆形视线范围，视线绿色部分为可见状态，红色部分为不可见状态。通过通视分析可以清楚直观地看出从视点到目标点是否有遮挡，以及可视视线范围与被遮挡视线范围，可以对有观测需求的位置进行评估。</w:t>
      </w:r>
    </w:p>
    <w:p>
      <w:pPr>
        <w:numPr>
          <w:ilvl w:val="0"/>
          <w:numId w:val="13"/>
        </w:numPr>
        <w:spacing w:line="360" w:lineRule="auto"/>
        <w:rPr>
          <w:rFonts w:ascii="宋体" w:hAnsi="宋体" w:eastAsia="宋体" w:cs="仿宋_GB2312"/>
          <w:sz w:val="24"/>
        </w:rPr>
      </w:pPr>
      <w:r>
        <w:rPr>
          <w:rFonts w:hint="eastAsia" w:ascii="宋体" w:hAnsi="宋体" w:eastAsia="宋体" w:cs="仿宋_GB2312"/>
          <w:sz w:val="24"/>
        </w:rPr>
        <w:t>绘制直线视线/圆形范围</w:t>
      </w:r>
    </w:p>
    <w:p>
      <w:pPr>
        <w:numPr>
          <w:ilvl w:val="0"/>
          <w:numId w:val="13"/>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展示通视情况，绿色部分可见，红色部分不可见</w:t>
      </w:r>
    </w:p>
    <w:p>
      <w:pPr>
        <w:pStyle w:val="5"/>
      </w:pPr>
      <w:r>
        <w:rPr>
          <w:rFonts w:hint="eastAsia"/>
        </w:rPr>
        <w:t>坡度坡向分析</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坡度坡向是描述地貌特征的重要参数，坡度反映了地势的陡峭或平坦程度，坡向反映了坡度变化的方向，从晕渲图制作的角度对地形数据进行坡度或坡向分析，进行坡度或坡向的色带渲染。坡度坡向对于衡量土地利用是否合理具有关键作用，因此借助该分析可以对土地利用规划提供关键参考。</w:t>
      </w:r>
    </w:p>
    <w:p>
      <w:pPr>
        <w:numPr>
          <w:ilvl w:val="0"/>
          <w:numId w:val="14"/>
        </w:numPr>
        <w:spacing w:line="360" w:lineRule="auto"/>
        <w:rPr>
          <w:rFonts w:ascii="宋体" w:hAnsi="宋体" w:eastAsia="宋体" w:cs="仿宋_GB2312"/>
          <w:sz w:val="24"/>
        </w:rPr>
      </w:pPr>
      <w:r>
        <w:rPr>
          <w:rFonts w:hint="eastAsia" w:ascii="宋体" w:hAnsi="宋体" w:eastAsia="宋体" w:cs="仿宋_GB2312"/>
          <w:sz w:val="24"/>
        </w:rPr>
        <w:t>坡度坡向色带选择</w:t>
      </w:r>
    </w:p>
    <w:p>
      <w:pPr>
        <w:numPr>
          <w:ilvl w:val="0"/>
          <w:numId w:val="14"/>
        </w:numPr>
        <w:spacing w:line="360" w:lineRule="auto"/>
        <w:rPr>
          <w:rFonts w:ascii="宋体" w:hAnsi="宋体" w:eastAsia="宋体" w:cs="仿宋_GB2312"/>
          <w:sz w:val="24"/>
        </w:rPr>
      </w:pPr>
      <w:r>
        <w:rPr>
          <w:rFonts w:hint="eastAsia" w:ascii="宋体" w:hAnsi="宋体" w:eastAsia="宋体" w:cs="仿宋_GB2312"/>
          <w:sz w:val="24"/>
        </w:rPr>
        <w:t>坡度坡向着色渲染</w:t>
      </w:r>
    </w:p>
    <w:p>
      <w:pPr>
        <w:pStyle w:val="5"/>
      </w:pPr>
      <w:r>
        <w:rPr>
          <w:rFonts w:hint="eastAsia"/>
        </w:rPr>
        <w:t>土方量分析</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土方计算在土方工程中有着重要意义和作用，是工程费用概算以及方案优选的重要因素，也是工程设计的重要组成部分。</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该功能可以选择绘制区域进行土方计算，与一般三维分析只能简单地计算改平面的挖填结果不同，该功能的挖填目标可以是平面也可以是另一模型的同一区域，通过分析计算可得出挖填土方量结果并输出报告表格。计算精度取决于倾斜模型的精细度，在模型精度足够的情况下，计算结果就能够保证其准确性和可参考性。</w:t>
      </w:r>
    </w:p>
    <w:p>
      <w:pPr>
        <w:numPr>
          <w:ilvl w:val="0"/>
          <w:numId w:val="15"/>
        </w:numPr>
        <w:spacing w:line="360" w:lineRule="auto"/>
        <w:rPr>
          <w:rFonts w:ascii="宋体" w:hAnsi="宋体" w:eastAsia="宋体" w:cs="仿宋_GB2312"/>
          <w:sz w:val="24"/>
        </w:rPr>
      </w:pPr>
      <w:r>
        <w:rPr>
          <w:rFonts w:hint="eastAsia" w:ascii="宋体" w:hAnsi="宋体" w:eastAsia="宋体" w:cs="仿宋_GB2312"/>
          <w:sz w:val="24"/>
        </w:rPr>
        <w:t>绘制挖填区域</w:t>
      </w:r>
    </w:p>
    <w:p>
      <w:pPr>
        <w:numPr>
          <w:ilvl w:val="0"/>
          <w:numId w:val="15"/>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选择挖填方式：挖平、规划目标</w:t>
      </w:r>
    </w:p>
    <w:p>
      <w:pPr>
        <w:numPr>
          <w:ilvl w:val="0"/>
          <w:numId w:val="15"/>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分析结果绘制、图表生成</w:t>
      </w:r>
    </w:p>
    <w:p>
      <w:pPr>
        <w:pStyle w:val="5"/>
      </w:pPr>
      <w:r>
        <w:rPr>
          <w:rFonts w:hint="eastAsia"/>
        </w:rPr>
        <w:t>改平分析</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改平分析是挖填计算的一种特殊情况，利用当前区域的现有土地资源进行改平，改平的高程取决于区域现有土方情况，可以最大程度地减少工程开支与资源浪费。</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用户通过选择区域进行分析计算，得出在挖、填量相等，即既不多出土，也不需要外部添土的情况下，改成的平面的高程。</w:t>
      </w:r>
    </w:p>
    <w:p>
      <w:pPr>
        <w:numPr>
          <w:ilvl w:val="0"/>
          <w:numId w:val="16"/>
        </w:numPr>
        <w:spacing w:line="360" w:lineRule="auto"/>
        <w:rPr>
          <w:rFonts w:ascii="宋体" w:hAnsi="宋体" w:eastAsia="宋体" w:cs="仿宋_GB2312"/>
          <w:sz w:val="24"/>
        </w:rPr>
      </w:pPr>
      <w:r>
        <w:rPr>
          <w:rFonts w:hint="eastAsia" w:ascii="宋体" w:hAnsi="宋体" w:eastAsia="宋体" w:cs="仿宋_GB2312"/>
          <w:sz w:val="24"/>
        </w:rPr>
        <w:t>绘制改平区域</w:t>
      </w:r>
    </w:p>
    <w:p>
      <w:pPr>
        <w:numPr>
          <w:ilvl w:val="0"/>
          <w:numId w:val="16"/>
        </w:numPr>
        <w:spacing w:line="360" w:lineRule="auto"/>
        <w:rPr>
          <w:rFonts w:ascii="宋体" w:hAnsi="宋体" w:eastAsia="宋体" w:cs="仿宋_GB2312"/>
          <w:sz w:val="24"/>
        </w:rPr>
      </w:pPr>
      <w:r>
        <w:rPr>
          <w:rFonts w:hint="eastAsia" w:ascii="宋体" w:hAnsi="宋体" w:eastAsia="宋体" w:cs="仿宋_GB2312"/>
          <w:sz w:val="24"/>
        </w:rPr>
        <w:t>计算改平高程</w:t>
      </w:r>
    </w:p>
    <w:p>
      <w:pPr>
        <w:numPr>
          <w:ilvl w:val="0"/>
          <w:numId w:val="16"/>
        </w:numPr>
        <w:spacing w:line="360" w:lineRule="auto"/>
        <w:rPr>
          <w:rFonts w:ascii="宋体" w:hAnsi="宋体" w:eastAsia="宋体" w:cs="仿宋_GB2312"/>
          <w:sz w:val="24"/>
        </w:rPr>
      </w:pPr>
      <w:r>
        <w:rPr>
          <w:rFonts w:hint="eastAsia" w:ascii="宋体" w:hAnsi="宋体" w:eastAsia="宋体" w:cs="仿宋_GB2312"/>
          <w:sz w:val="24"/>
        </w:rPr>
        <w:t>绘制改平结果</w:t>
      </w:r>
    </w:p>
    <w:p>
      <w:pPr>
        <w:pStyle w:val="5"/>
      </w:pPr>
      <w:r>
        <w:rPr>
          <w:rFonts w:hint="eastAsia"/>
        </w:rPr>
        <w:t>日照分析</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可通过时间轴与日期选择控制当前日照时间进行观察，可以通过按钮控制时间的流逝与暂停。</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日照分析通过模拟太阳光的照射形成阴影，并且可以对全年不同时间点的不同照射角度进行模拟，可以逼真地观察到建筑物或地形的阴影效果，从而直观地判断出照射与遮挡情况。</w:t>
      </w:r>
    </w:p>
    <w:p>
      <w:pPr>
        <w:numPr>
          <w:ilvl w:val="0"/>
          <w:numId w:val="17"/>
        </w:numPr>
        <w:spacing w:line="360" w:lineRule="auto"/>
        <w:rPr>
          <w:rFonts w:ascii="宋体" w:hAnsi="宋体" w:eastAsia="宋体" w:cs="仿宋_GB2312"/>
          <w:sz w:val="24"/>
        </w:rPr>
      </w:pPr>
      <w:r>
        <w:rPr>
          <w:rFonts w:hint="eastAsia" w:ascii="宋体" w:hAnsi="宋体" w:eastAsia="宋体" w:cs="仿宋_GB2312"/>
          <w:sz w:val="24"/>
        </w:rPr>
        <w:t>开启日照阴影效果</w:t>
      </w:r>
    </w:p>
    <w:p>
      <w:pPr>
        <w:numPr>
          <w:ilvl w:val="0"/>
          <w:numId w:val="17"/>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模拟日照阴影随时间变化</w:t>
      </w:r>
    </w:p>
    <w:p>
      <w:pPr>
        <w:pStyle w:val="5"/>
      </w:pPr>
      <w:r>
        <w:rPr>
          <w:rFonts w:hint="eastAsia"/>
        </w:rPr>
        <w:t>天际线分析</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天际线可以在当前场景视口中生成一条建筑物顶端与天空分离的线，通过天际线可以直观地观察出城市建筑群的整体结构，从而直观地发现不和谐的建筑体，为区域建筑规划提供参考。</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天际线分析包括了两个部分，一个是视角的管理，用户可以设定和存储不同的观察视角进行快捷的视角切换和观察；另一个是天际线分析效果，也即是从观察点观察到的建筑物天际线。</w:t>
      </w:r>
    </w:p>
    <w:p>
      <w:pPr>
        <w:numPr>
          <w:ilvl w:val="0"/>
          <w:numId w:val="18"/>
        </w:numPr>
        <w:spacing w:line="360" w:lineRule="auto"/>
        <w:rPr>
          <w:rFonts w:ascii="宋体" w:hAnsi="宋体" w:eastAsia="宋体" w:cs="仿宋_GB2312"/>
          <w:sz w:val="24"/>
        </w:rPr>
      </w:pPr>
      <w:r>
        <w:rPr>
          <w:rFonts w:hint="eastAsia" w:ascii="宋体" w:hAnsi="宋体" w:eastAsia="宋体" w:cs="仿宋_GB2312"/>
          <w:sz w:val="24"/>
        </w:rPr>
        <w:t>创建观察视角</w:t>
      </w:r>
    </w:p>
    <w:p>
      <w:pPr>
        <w:numPr>
          <w:ilvl w:val="0"/>
          <w:numId w:val="18"/>
        </w:numPr>
        <w:spacing w:line="360" w:lineRule="auto"/>
        <w:rPr>
          <w:rFonts w:ascii="宋体" w:hAnsi="宋体" w:eastAsia="宋体" w:cs="仿宋_GB2312"/>
          <w:sz w:val="24"/>
        </w:rPr>
      </w:pPr>
      <w:r>
        <w:rPr>
          <w:rFonts w:hint="eastAsia" w:ascii="宋体" w:hAnsi="宋体" w:eastAsia="宋体" w:cs="仿宋_GB2312"/>
          <w:sz w:val="24"/>
        </w:rPr>
        <w:t>视角管理</w:t>
      </w:r>
    </w:p>
    <w:p>
      <w:pPr>
        <w:numPr>
          <w:ilvl w:val="0"/>
          <w:numId w:val="18"/>
        </w:numPr>
        <w:spacing w:line="360" w:lineRule="auto"/>
        <w:rPr>
          <w:rFonts w:ascii="宋体" w:hAnsi="宋体" w:eastAsia="宋体" w:cs="仿宋_GB2312"/>
          <w:sz w:val="24"/>
        </w:rPr>
      </w:pPr>
      <w:r>
        <w:rPr>
          <w:rFonts w:hint="eastAsia" w:ascii="宋体" w:hAnsi="宋体" w:eastAsia="宋体" w:cs="仿宋_GB2312"/>
          <w:sz w:val="24"/>
        </w:rPr>
        <w:t>开启天际线</w:t>
      </w:r>
    </w:p>
    <w:p>
      <w:pPr>
        <w:pStyle w:val="5"/>
      </w:pPr>
      <w:r>
        <w:rPr>
          <w:rFonts w:hint="eastAsia"/>
        </w:rPr>
        <w:t>淹没分析</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选择绘制区域进行淹没分析，通过设定淹没的最低点和最高点高程以及淹没速度，来模拟从最低点到最高点的淹没过程。该功能适用于地形、倾斜模型等具有高低起伏的三维数据，其应用场景以下列举两例：</w:t>
      </w:r>
    </w:p>
    <w:p>
      <w:pPr>
        <w:numPr>
          <w:ilvl w:val="0"/>
          <w:numId w:val="19"/>
        </w:numPr>
        <w:spacing w:line="360" w:lineRule="auto"/>
        <w:rPr>
          <w:rFonts w:ascii="宋体" w:hAnsi="宋体" w:eastAsia="宋体" w:cs="仿宋_GB2312"/>
          <w:sz w:val="24"/>
          <w:lang w:eastAsia="zh-CN"/>
        </w:rPr>
      </w:pPr>
      <w:r>
        <w:rPr>
          <w:rFonts w:ascii="宋体" w:hAnsi="宋体" w:eastAsia="宋体" w:cs="仿宋_GB2312"/>
          <w:sz w:val="24"/>
          <w:lang w:eastAsia="zh-CN"/>
        </w:rPr>
        <w:t>根据某区域洪水涨势速度，模拟洪水涨到指定高程的淹没过程，为防洪救灾提供一定的参考。</w:t>
      </w:r>
    </w:p>
    <w:p>
      <w:pPr>
        <w:numPr>
          <w:ilvl w:val="0"/>
          <w:numId w:val="19"/>
        </w:numPr>
        <w:spacing w:line="360" w:lineRule="auto"/>
        <w:rPr>
          <w:rFonts w:ascii="宋体" w:hAnsi="宋体" w:eastAsia="宋体" w:cs="仿宋_GB2312"/>
          <w:sz w:val="24"/>
          <w:lang w:eastAsia="zh-CN"/>
        </w:rPr>
      </w:pPr>
      <w:r>
        <w:rPr>
          <w:rFonts w:ascii="宋体" w:hAnsi="宋体" w:eastAsia="宋体" w:cs="仿宋_GB2312"/>
          <w:sz w:val="24"/>
          <w:lang w:eastAsia="zh-CN"/>
        </w:rPr>
        <w:t>淹没分析结果可为河流区域的水利工程或建筑地选址提供依据。</w:t>
      </w:r>
    </w:p>
    <w:p>
      <w:pPr>
        <w:numPr>
          <w:ilvl w:val="0"/>
          <w:numId w:val="20"/>
        </w:numPr>
        <w:spacing w:line="360" w:lineRule="auto"/>
        <w:rPr>
          <w:rFonts w:ascii="宋体" w:hAnsi="宋体" w:eastAsia="宋体" w:cs="仿宋_GB2312"/>
          <w:sz w:val="24"/>
        </w:rPr>
      </w:pPr>
      <w:r>
        <w:rPr>
          <w:rFonts w:hint="eastAsia" w:ascii="宋体" w:hAnsi="宋体" w:eastAsia="宋体" w:cs="仿宋_GB2312"/>
          <w:sz w:val="24"/>
        </w:rPr>
        <w:t>绘制淹没区域</w:t>
      </w:r>
    </w:p>
    <w:p>
      <w:pPr>
        <w:numPr>
          <w:ilvl w:val="0"/>
          <w:numId w:val="20"/>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自动获取区域最大最小高程</w:t>
      </w:r>
    </w:p>
    <w:p>
      <w:pPr>
        <w:numPr>
          <w:ilvl w:val="0"/>
          <w:numId w:val="20"/>
        </w:numPr>
        <w:spacing w:line="360" w:lineRule="auto"/>
        <w:rPr>
          <w:rFonts w:ascii="宋体" w:hAnsi="宋体" w:eastAsia="宋体" w:cs="仿宋_GB2312"/>
          <w:sz w:val="24"/>
        </w:rPr>
      </w:pPr>
      <w:r>
        <w:rPr>
          <w:rFonts w:hint="eastAsia" w:ascii="宋体" w:hAnsi="宋体" w:eastAsia="宋体" w:cs="仿宋_GB2312"/>
          <w:sz w:val="24"/>
        </w:rPr>
        <w:t>设置水淹速度</w:t>
      </w:r>
    </w:p>
    <w:p>
      <w:pPr>
        <w:numPr>
          <w:ilvl w:val="0"/>
          <w:numId w:val="20"/>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模拟水淹过程，计算淹没时间</w:t>
      </w:r>
    </w:p>
    <w:p>
      <w:pPr>
        <w:pStyle w:val="5"/>
      </w:pPr>
      <w:r>
        <w:rPr>
          <w:rFonts w:hint="eastAsia"/>
        </w:rPr>
        <w:t>压平分析</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一般搭建场景时，会有影像地图+地形数据、倾斜模型或者人工模型等。当需要展示某类倾斜模型、人工模型时，倾斜模型可能会对现有人工模型有遮挡，因此建议对模型区域制作一个压平，将该部分倾斜模型压至与模型最低部同样高度，上面再放置人工精细模型，以便提供更好的三维展示效果。</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用户需要选择要压平的倾斜模型，绘制压平区域将倾斜模型进行压平操作，支持对多个区域进行压平，然后就可以把已有的人工精模放置在压平位置，达到精模替换的效果。</w:t>
      </w:r>
    </w:p>
    <w:p>
      <w:pPr>
        <w:numPr>
          <w:ilvl w:val="0"/>
          <w:numId w:val="21"/>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选择要进行压平的倾斜模型</w:t>
      </w:r>
    </w:p>
    <w:p>
      <w:pPr>
        <w:numPr>
          <w:ilvl w:val="0"/>
          <w:numId w:val="21"/>
        </w:numPr>
        <w:spacing w:line="360" w:lineRule="auto"/>
        <w:rPr>
          <w:rFonts w:ascii="宋体" w:hAnsi="宋体" w:eastAsia="宋体" w:cs="仿宋_GB2312"/>
          <w:sz w:val="24"/>
        </w:rPr>
      </w:pPr>
      <w:r>
        <w:rPr>
          <w:rFonts w:hint="eastAsia" w:ascii="宋体" w:hAnsi="宋体" w:eastAsia="宋体" w:cs="仿宋_GB2312"/>
          <w:sz w:val="24"/>
        </w:rPr>
        <w:t>绘制压平区域</w:t>
      </w:r>
    </w:p>
    <w:p>
      <w:pPr>
        <w:pStyle w:val="4"/>
        <w:rPr>
          <w:lang w:eastAsia="zh-CN"/>
        </w:rPr>
      </w:pPr>
      <w:bookmarkStart w:id="68" w:name="_Toc30637"/>
      <w:bookmarkStart w:id="69" w:name="_Toc121235494"/>
      <w:r>
        <w:rPr>
          <w:rFonts w:hint="eastAsia"/>
          <w:lang w:eastAsia="zh-CN"/>
        </w:rPr>
        <w:t>三维浏览</w:t>
      </w:r>
      <w:bookmarkEnd w:id="68"/>
      <w:bookmarkEnd w:id="69"/>
    </w:p>
    <w:p>
      <w:pPr>
        <w:pStyle w:val="5"/>
      </w:pPr>
      <w:r>
        <w:rPr>
          <w:rFonts w:hint="eastAsia"/>
        </w:rPr>
        <w:t>路径飞行</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有些复杂的场景的展示我们难以手动去进行一系列操作浏览，我们更希望能设定一条浏览路径去进行自动浏览，所以提供了该功能，可以通过预设浏览路径进行场景浏览，同时支持浏览过程的录屏输出，为一些业务场景的介绍提供更方便快捷的展示手段。</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用户通过绘制观察路径进行路径飞行浏览，同时可以设置飞行速度和进行视角的调整，并支持屏幕录制与输出。</w:t>
      </w:r>
    </w:p>
    <w:p>
      <w:pPr>
        <w:numPr>
          <w:ilvl w:val="0"/>
          <w:numId w:val="22"/>
        </w:numPr>
        <w:spacing w:line="360" w:lineRule="auto"/>
        <w:rPr>
          <w:rFonts w:ascii="宋体" w:hAnsi="宋体" w:eastAsia="宋体" w:cs="仿宋_GB2312"/>
          <w:sz w:val="24"/>
        </w:rPr>
      </w:pPr>
      <w:r>
        <w:rPr>
          <w:rFonts w:hint="eastAsia" w:ascii="宋体" w:hAnsi="宋体" w:eastAsia="宋体" w:cs="仿宋_GB2312"/>
          <w:sz w:val="24"/>
        </w:rPr>
        <w:t>绘制浏览路线</w:t>
      </w:r>
    </w:p>
    <w:p>
      <w:pPr>
        <w:numPr>
          <w:ilvl w:val="0"/>
          <w:numId w:val="22"/>
        </w:numPr>
        <w:spacing w:line="360" w:lineRule="auto"/>
        <w:rPr>
          <w:rFonts w:ascii="宋体" w:hAnsi="宋体" w:eastAsia="宋体" w:cs="仿宋_GB2312"/>
          <w:sz w:val="24"/>
        </w:rPr>
      </w:pPr>
      <w:r>
        <w:rPr>
          <w:rFonts w:hint="eastAsia" w:ascii="宋体" w:hAnsi="宋体" w:eastAsia="宋体" w:cs="仿宋_GB2312"/>
          <w:sz w:val="24"/>
        </w:rPr>
        <w:t>路径漫游</w:t>
      </w:r>
    </w:p>
    <w:p>
      <w:pPr>
        <w:numPr>
          <w:ilvl w:val="0"/>
          <w:numId w:val="22"/>
        </w:numPr>
        <w:spacing w:line="360" w:lineRule="auto"/>
        <w:rPr>
          <w:rFonts w:ascii="宋体" w:hAnsi="宋体" w:eastAsia="宋体" w:cs="仿宋_GB2312"/>
          <w:sz w:val="24"/>
        </w:rPr>
      </w:pPr>
      <w:r>
        <w:rPr>
          <w:rFonts w:hint="eastAsia" w:ascii="宋体" w:hAnsi="宋体" w:eastAsia="宋体" w:cs="仿宋_GB2312"/>
          <w:sz w:val="24"/>
        </w:rPr>
        <w:t>录屏输出</w:t>
      </w:r>
    </w:p>
    <w:p>
      <w:pPr>
        <w:pStyle w:val="5"/>
      </w:pPr>
      <w:r>
        <w:rPr>
          <w:rFonts w:hint="eastAsia"/>
        </w:rPr>
        <w:t>全景图浏览</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全景照片相比普通照片具有更加全方位、更加身临其境的优势，对于一定范围内的，特别是室内场景浏览和交互又比三维的倾斜摄影更灵活更真实，因此对于全景图片的浏览也成为GIS应用中越来越重要的一部分。</w:t>
      </w:r>
    </w:p>
    <w:p>
      <w:pPr>
        <w:numPr>
          <w:ilvl w:val="0"/>
          <w:numId w:val="23"/>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支持多张全景图的批量分组发布管理，可分别对每张全景图设置锚点信息，支持全景图的追加和更新。</w:t>
      </w:r>
    </w:p>
    <w:p>
      <w:pPr>
        <w:numPr>
          <w:ilvl w:val="0"/>
          <w:numId w:val="23"/>
        </w:numPr>
        <w:spacing w:line="360" w:lineRule="auto"/>
        <w:rPr>
          <w:rFonts w:ascii="宋体" w:hAnsi="宋体" w:eastAsia="宋体" w:cs="仿宋_GB2312"/>
          <w:sz w:val="24"/>
          <w:lang w:eastAsia="zh-CN"/>
        </w:rPr>
      </w:pPr>
      <w:r>
        <w:rPr>
          <w:rFonts w:hint="eastAsia" w:ascii="宋体" w:hAnsi="宋体" w:eastAsia="宋体" w:cs="仿宋_GB2312"/>
          <w:sz w:val="24"/>
          <w:lang w:eastAsia="zh-CN"/>
        </w:rPr>
        <w:t>使用人员可通过展示系统加载发布的全景服务，可进行多张全景图的切换浏览以及对应锚点信息展示，支持单窗口的全景展示以及与三维窗口的联动分屏展示。</w:t>
      </w:r>
    </w:p>
    <w:p>
      <w:pPr>
        <w:pStyle w:val="5"/>
      </w:pPr>
      <w:r>
        <w:rPr>
          <w:rFonts w:hint="eastAsia"/>
        </w:rPr>
        <w:t>场景打印</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支持对当前三维场景进行截图输出，场景输出图片的精细度和当前场景展示的精度保持一致。</w:t>
      </w:r>
    </w:p>
    <w:p>
      <w:pPr>
        <w:numPr>
          <w:ilvl w:val="0"/>
          <w:numId w:val="24"/>
        </w:numPr>
        <w:spacing w:line="360" w:lineRule="auto"/>
        <w:rPr>
          <w:rFonts w:ascii="宋体" w:hAnsi="宋体" w:eastAsia="宋体" w:cs="仿宋_GB2312"/>
          <w:sz w:val="24"/>
        </w:rPr>
      </w:pPr>
      <w:r>
        <w:rPr>
          <w:rFonts w:hint="eastAsia" w:ascii="宋体" w:hAnsi="宋体" w:eastAsia="宋体" w:cs="仿宋_GB2312"/>
          <w:sz w:val="24"/>
        </w:rPr>
        <w:t>场景截图</w:t>
      </w:r>
    </w:p>
    <w:p>
      <w:pPr>
        <w:numPr>
          <w:ilvl w:val="0"/>
          <w:numId w:val="24"/>
        </w:numPr>
        <w:spacing w:line="360" w:lineRule="auto"/>
        <w:rPr>
          <w:rFonts w:ascii="宋体" w:hAnsi="宋体" w:eastAsia="宋体" w:cs="仿宋_GB2312"/>
          <w:sz w:val="24"/>
        </w:rPr>
      </w:pPr>
      <w:r>
        <w:rPr>
          <w:rFonts w:hint="eastAsia" w:ascii="宋体" w:hAnsi="宋体" w:eastAsia="宋体" w:cs="仿宋_GB2312"/>
          <w:sz w:val="24"/>
        </w:rPr>
        <w:t>输出图片</w:t>
      </w:r>
    </w:p>
    <w:p>
      <w:pPr>
        <w:pStyle w:val="5"/>
      </w:pPr>
      <w:r>
        <w:rPr>
          <w:rFonts w:hint="eastAsia"/>
        </w:rPr>
        <w:t>地下模式</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有些数据是在地下空间的，因此加载到场景中在地面上是看不到的，因此需要进到地下对这些地下空间数据进行浏览。</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用户开启地下模式后可以将视角进入地下进行观察，默认是不可以进到地下视角的，同时也可以调整地表透明度进行地下建筑设施的观察。这样就可以把地上地下数据在一个场景中的相对空间位置真实地展示出来。</w:t>
      </w:r>
    </w:p>
    <w:p>
      <w:pPr>
        <w:numPr>
          <w:ilvl w:val="0"/>
          <w:numId w:val="25"/>
        </w:numPr>
        <w:spacing w:line="360" w:lineRule="auto"/>
        <w:rPr>
          <w:rFonts w:ascii="宋体" w:hAnsi="宋体" w:eastAsia="宋体" w:cs="仿宋_GB2312"/>
          <w:sz w:val="24"/>
        </w:rPr>
      </w:pPr>
      <w:r>
        <w:rPr>
          <w:rFonts w:hint="eastAsia" w:ascii="宋体" w:hAnsi="宋体" w:eastAsia="宋体" w:cs="仿宋_GB2312"/>
          <w:sz w:val="24"/>
        </w:rPr>
        <w:t>开启地下模式</w:t>
      </w:r>
    </w:p>
    <w:p>
      <w:pPr>
        <w:numPr>
          <w:ilvl w:val="0"/>
          <w:numId w:val="25"/>
        </w:numPr>
        <w:spacing w:line="360" w:lineRule="auto"/>
        <w:rPr>
          <w:rFonts w:ascii="宋体" w:hAnsi="宋体" w:eastAsia="宋体" w:cs="仿宋_GB2312"/>
          <w:sz w:val="24"/>
        </w:rPr>
      </w:pPr>
      <w:r>
        <w:rPr>
          <w:rFonts w:hint="eastAsia" w:ascii="宋体" w:hAnsi="宋体" w:eastAsia="宋体" w:cs="仿宋_GB2312"/>
          <w:sz w:val="24"/>
        </w:rPr>
        <w:t>视角移动到地下</w:t>
      </w:r>
    </w:p>
    <w:p>
      <w:pPr>
        <w:numPr>
          <w:ilvl w:val="0"/>
          <w:numId w:val="25"/>
        </w:numPr>
        <w:spacing w:line="360" w:lineRule="auto"/>
        <w:rPr>
          <w:rFonts w:ascii="宋体" w:hAnsi="宋体" w:eastAsia="宋体" w:cs="仿宋_GB2312"/>
          <w:sz w:val="24"/>
        </w:rPr>
      </w:pPr>
      <w:r>
        <w:rPr>
          <w:rFonts w:hint="eastAsia" w:ascii="宋体" w:hAnsi="宋体" w:eastAsia="宋体" w:cs="仿宋_GB2312"/>
          <w:sz w:val="24"/>
        </w:rPr>
        <w:t>调整地表透明度</w:t>
      </w:r>
    </w:p>
    <w:p>
      <w:pPr>
        <w:numPr>
          <w:ilvl w:val="0"/>
          <w:numId w:val="25"/>
        </w:numPr>
        <w:spacing w:line="360" w:lineRule="auto"/>
        <w:rPr>
          <w:rFonts w:ascii="宋体" w:hAnsi="宋体" w:eastAsia="宋体" w:cs="仿宋_GB2312"/>
          <w:sz w:val="24"/>
        </w:rPr>
      </w:pPr>
      <w:r>
        <w:rPr>
          <w:rFonts w:hint="eastAsia" w:ascii="宋体" w:hAnsi="宋体" w:eastAsia="宋体" w:cs="仿宋_GB2312"/>
          <w:sz w:val="24"/>
        </w:rPr>
        <w:t>地下空间浏览</w:t>
      </w:r>
    </w:p>
    <w:p>
      <w:pPr>
        <w:pStyle w:val="4"/>
        <w:rPr>
          <w:lang w:eastAsia="zh-CN"/>
        </w:rPr>
      </w:pPr>
      <w:bookmarkStart w:id="70" w:name="_Toc121235495"/>
      <w:bookmarkStart w:id="71" w:name="_Toc28483"/>
      <w:r>
        <w:rPr>
          <w:rFonts w:hint="eastAsia"/>
          <w:lang w:eastAsia="zh-CN"/>
        </w:rPr>
        <w:t>三维特效</w:t>
      </w:r>
      <w:bookmarkEnd w:id="70"/>
      <w:bookmarkEnd w:id="71"/>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包括云、雨、雪、亮度、阴影、夜视特效，可以模拟出不同的天气环境下的场景情况，让场景更加真实，也可以调整场景的亮度、阴影效果、夜视等，调节出合适的展示场景效果。</w:t>
      </w:r>
    </w:p>
    <w:p>
      <w:pPr>
        <w:pStyle w:val="4"/>
        <w:rPr>
          <w:lang w:eastAsia="zh-CN"/>
        </w:rPr>
      </w:pPr>
      <w:bookmarkStart w:id="72" w:name="_Toc121235496"/>
      <w:bookmarkStart w:id="73" w:name="_Toc16846"/>
      <w:r>
        <w:rPr>
          <w:rFonts w:hint="eastAsia"/>
          <w:lang w:eastAsia="zh-CN"/>
        </w:rPr>
        <w:t>三维标绘</w:t>
      </w:r>
      <w:bookmarkEnd w:id="72"/>
      <w:bookmarkEnd w:id="73"/>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包括点标、折线、矩形、圆形、多边形和平滑多边形的标绘。</w:t>
      </w:r>
    </w:p>
    <w:p>
      <w:pPr>
        <w:numPr>
          <w:ilvl w:val="0"/>
          <w:numId w:val="26"/>
        </w:numPr>
        <w:spacing w:line="360" w:lineRule="auto"/>
        <w:rPr>
          <w:rFonts w:ascii="宋体" w:hAnsi="宋体" w:eastAsia="宋体" w:cs="仿宋_GB2312"/>
          <w:sz w:val="24"/>
        </w:rPr>
      </w:pPr>
      <w:r>
        <w:rPr>
          <w:rFonts w:hint="eastAsia" w:ascii="宋体" w:hAnsi="宋体" w:eastAsia="宋体" w:cs="仿宋_GB2312"/>
          <w:sz w:val="24"/>
        </w:rPr>
        <w:t>点标</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用户用鼠标选择标记位置，提供多种内置图标作为点标记，也可以输入文字标记。</w:t>
      </w:r>
    </w:p>
    <w:p>
      <w:pPr>
        <w:numPr>
          <w:ilvl w:val="0"/>
          <w:numId w:val="26"/>
        </w:numPr>
        <w:spacing w:line="360" w:lineRule="auto"/>
        <w:rPr>
          <w:rFonts w:ascii="宋体" w:hAnsi="宋体" w:eastAsia="宋体" w:cs="仿宋_GB2312"/>
          <w:sz w:val="24"/>
        </w:rPr>
      </w:pPr>
      <w:r>
        <w:rPr>
          <w:rFonts w:hint="eastAsia" w:ascii="宋体" w:hAnsi="宋体" w:eastAsia="宋体" w:cs="仿宋_GB2312"/>
          <w:sz w:val="24"/>
        </w:rPr>
        <w:t>折线</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用户鼠标点击绘制折线点进行折线的绘制，支持不同线型，如实线、虚线、箭头线、动态线等。</w:t>
      </w:r>
    </w:p>
    <w:p>
      <w:pPr>
        <w:numPr>
          <w:ilvl w:val="0"/>
          <w:numId w:val="26"/>
        </w:numPr>
        <w:spacing w:line="360" w:lineRule="auto"/>
        <w:rPr>
          <w:rFonts w:ascii="宋体" w:hAnsi="宋体" w:eastAsia="宋体" w:cs="仿宋_GB2312"/>
          <w:sz w:val="24"/>
        </w:rPr>
      </w:pPr>
      <w:r>
        <w:rPr>
          <w:rFonts w:hint="eastAsia" w:ascii="宋体" w:hAnsi="宋体" w:eastAsia="宋体" w:cs="仿宋_GB2312"/>
          <w:sz w:val="24"/>
        </w:rPr>
        <w:t>矩形</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用户通过鼠标绘制对角线进行矩形的绘制，支持边框和填充样式的修改。</w:t>
      </w:r>
    </w:p>
    <w:p>
      <w:pPr>
        <w:numPr>
          <w:ilvl w:val="0"/>
          <w:numId w:val="26"/>
        </w:numPr>
        <w:spacing w:line="360" w:lineRule="auto"/>
        <w:rPr>
          <w:rFonts w:ascii="宋体" w:hAnsi="宋体" w:eastAsia="宋体" w:cs="仿宋_GB2312"/>
          <w:sz w:val="24"/>
        </w:rPr>
      </w:pPr>
      <w:r>
        <w:rPr>
          <w:rFonts w:hint="eastAsia" w:ascii="宋体" w:hAnsi="宋体" w:eastAsia="宋体" w:cs="仿宋_GB2312"/>
          <w:sz w:val="24"/>
        </w:rPr>
        <w:t>圆形</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用户通过鼠标绘制圆心和半径拉伸绘制出圆形，支持对圆形边框和填充样式的修改。</w:t>
      </w:r>
    </w:p>
    <w:p>
      <w:pPr>
        <w:numPr>
          <w:ilvl w:val="0"/>
          <w:numId w:val="26"/>
        </w:numPr>
        <w:spacing w:line="360" w:lineRule="auto"/>
        <w:rPr>
          <w:rFonts w:ascii="宋体" w:hAnsi="宋体" w:eastAsia="宋体" w:cs="仿宋_GB2312"/>
          <w:sz w:val="24"/>
        </w:rPr>
      </w:pPr>
      <w:r>
        <w:rPr>
          <w:rFonts w:hint="eastAsia" w:ascii="宋体" w:hAnsi="宋体" w:eastAsia="宋体" w:cs="仿宋_GB2312"/>
          <w:sz w:val="24"/>
        </w:rPr>
        <w:t>多边形</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用户通过鼠标绘制多边形各顶点绘制出所组成的多边形，支持多边形的边框和填充样式修改。</w:t>
      </w:r>
    </w:p>
    <w:p>
      <w:pPr>
        <w:numPr>
          <w:ilvl w:val="0"/>
          <w:numId w:val="26"/>
        </w:numPr>
        <w:spacing w:line="360" w:lineRule="auto"/>
        <w:rPr>
          <w:rFonts w:ascii="宋体" w:hAnsi="宋体" w:eastAsia="宋体" w:cs="仿宋_GB2312"/>
          <w:sz w:val="24"/>
        </w:rPr>
      </w:pPr>
      <w:r>
        <w:rPr>
          <w:rFonts w:hint="eastAsia" w:ascii="宋体" w:hAnsi="宋体" w:eastAsia="宋体" w:cs="仿宋_GB2312"/>
          <w:sz w:val="24"/>
        </w:rPr>
        <w:t>平滑多边形</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用户通过鼠标绘制多边形各顶点进行插值计算后绘制出所组成的平滑多边形，支持平滑多边形的边框和填充样式修改。</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其中折线可以显示长度，矩形、圆形、多边形和平滑多边形可以显示面积，同时标绘提供Geojson和kml格式文件导出，以供其他软件调入。</w:t>
      </w:r>
    </w:p>
    <w:p>
      <w:pPr>
        <w:pStyle w:val="4"/>
        <w:rPr>
          <w:lang w:eastAsia="zh-CN"/>
        </w:rPr>
      </w:pPr>
      <w:bookmarkStart w:id="74" w:name="_Toc31416"/>
      <w:bookmarkStart w:id="75" w:name="_Toc121235498"/>
      <w:r>
        <w:rPr>
          <w:rFonts w:hint="eastAsia"/>
          <w:lang w:eastAsia="zh-CN"/>
        </w:rPr>
        <w:t>系统管理</w:t>
      </w:r>
      <w:bookmarkEnd w:id="74"/>
      <w:bookmarkEnd w:id="75"/>
    </w:p>
    <w:p>
      <w:pPr>
        <w:pStyle w:val="5"/>
      </w:pPr>
      <w:r>
        <w:t>资源管理</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系统具备资源和服务的发布和管理，支持包括影像、地形、点云、倾斜、人工模型等，管理人员可对服务资源进行发布、编辑、删除、权限编辑等操作。</w:t>
      </w:r>
    </w:p>
    <w:p>
      <w:pPr>
        <w:pStyle w:val="5"/>
      </w:pPr>
      <w:r>
        <w:t>用户管理</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提供用户信息管理功能，包括用户的新建、密码修改、用户信息的修改以及用户的删除。实景三维系统的登录验证后才可以登录进系统。</w:t>
      </w:r>
    </w:p>
    <w:p>
      <w:pPr>
        <w:pStyle w:val="5"/>
      </w:pPr>
      <w:r>
        <w:t>权限管理</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用户对服务资源可以直接进行权限控制，用户可根据需要设置自己发布的服务为“私有”或“公开”，对于“公开”服务浏览不受限制；“私有”服务默认只有该用户可进行浏览使用。</w:t>
      </w:r>
    </w:p>
    <w:p>
      <w:pPr>
        <w:spacing w:line="360" w:lineRule="auto"/>
        <w:ind w:firstLine="480" w:firstLineChars="200"/>
        <w:rPr>
          <w:rFonts w:hint="eastAsia" w:ascii="宋体" w:hAnsi="宋体" w:eastAsia="宋体" w:cs="仿宋_GB2312"/>
          <w:sz w:val="24"/>
          <w:lang w:eastAsia="zh-CN"/>
        </w:rPr>
      </w:pPr>
      <w:r>
        <w:rPr>
          <w:rFonts w:hint="eastAsia" w:ascii="宋体" w:hAnsi="宋体" w:eastAsia="宋体" w:cs="仿宋_GB2312"/>
          <w:sz w:val="24"/>
          <w:lang w:eastAsia="zh-CN"/>
        </w:rPr>
        <w:t>管理人员可以配置用户系统的功能菜单权限，以管理使用人员的使用权限。</w:t>
      </w:r>
    </w:p>
    <w:p>
      <w:pPr>
        <w:pStyle w:val="2"/>
      </w:pPr>
      <w:bookmarkStart w:id="76" w:name="_Toc26889"/>
      <w:r>
        <w:rPr>
          <w:rFonts w:hint="eastAsia"/>
          <w:lang w:eastAsia="zh-CN"/>
        </w:rPr>
        <w:t>非功能需求</w:t>
      </w:r>
      <w:bookmarkEnd w:id="41"/>
      <w:bookmarkEnd w:id="42"/>
      <w:bookmarkEnd w:id="43"/>
      <w:bookmarkEnd w:id="44"/>
      <w:bookmarkEnd w:id="45"/>
      <w:bookmarkEnd w:id="46"/>
      <w:bookmarkEnd w:id="47"/>
      <w:bookmarkEnd w:id="48"/>
      <w:bookmarkEnd w:id="49"/>
      <w:bookmarkEnd w:id="50"/>
      <w:bookmarkEnd w:id="51"/>
      <w:bookmarkEnd w:id="52"/>
      <w:bookmarkEnd w:id="76"/>
    </w:p>
    <w:p>
      <w:pPr>
        <w:pStyle w:val="3"/>
      </w:pPr>
      <w:bookmarkStart w:id="77" w:name="_Toc4825"/>
      <w:r>
        <w:rPr>
          <w:rFonts w:hint="eastAsia"/>
        </w:rPr>
        <w:t>系统性能要求</w:t>
      </w:r>
      <w:bookmarkEnd w:id="77"/>
    </w:p>
    <w:p>
      <w:pPr>
        <w:spacing w:line="360" w:lineRule="auto"/>
        <w:ind w:firstLine="420"/>
        <w:rPr>
          <w:rFonts w:ascii="宋体" w:hAnsi="宋体" w:eastAsia="宋体" w:cs="仿宋_GB2312"/>
          <w:sz w:val="24"/>
          <w:lang w:eastAsia="zh-CN"/>
        </w:rPr>
      </w:pPr>
      <w:r>
        <w:rPr>
          <w:rFonts w:hint="eastAsia" w:ascii="宋体" w:hAnsi="宋体" w:eastAsia="宋体" w:cs="仿宋_GB2312"/>
          <w:sz w:val="24"/>
          <w:lang w:eastAsia="zh-CN"/>
        </w:rPr>
        <w:t>系统完成后，支持2</w:t>
      </w:r>
      <w:r>
        <w:rPr>
          <w:rFonts w:ascii="宋体" w:hAnsi="宋体" w:eastAsia="宋体" w:cs="仿宋_GB2312"/>
          <w:sz w:val="24"/>
          <w:lang w:eastAsia="zh-CN"/>
        </w:rPr>
        <w:t>00</w:t>
      </w:r>
      <w:r>
        <w:rPr>
          <w:rFonts w:hint="eastAsia" w:ascii="宋体" w:hAnsi="宋体" w:eastAsia="宋体" w:cs="仿宋_GB2312"/>
          <w:sz w:val="24"/>
          <w:lang w:eastAsia="zh-CN"/>
        </w:rPr>
        <w:t>个日常访问量，同时满足并发数50个，并达到以下性能需求:</w:t>
      </w:r>
    </w:p>
    <w:p>
      <w:pPr>
        <w:spacing w:line="360" w:lineRule="auto"/>
        <w:ind w:firstLine="420"/>
        <w:rPr>
          <w:rFonts w:ascii="宋体" w:hAnsi="宋体" w:eastAsia="宋体" w:cs="仿宋_GB2312"/>
          <w:sz w:val="24"/>
          <w:lang w:eastAsia="zh-CN"/>
        </w:rPr>
      </w:pPr>
      <w:r>
        <w:rPr>
          <w:rFonts w:hint="eastAsia" w:ascii="宋体" w:hAnsi="宋体" w:eastAsia="宋体" w:cs="仿宋_GB2312"/>
          <w:sz w:val="24"/>
          <w:lang w:eastAsia="zh-CN"/>
        </w:rPr>
        <w:t>（1）图形浏览查询定位速度：5秒左右；</w:t>
      </w:r>
    </w:p>
    <w:p>
      <w:pPr>
        <w:spacing w:line="360" w:lineRule="auto"/>
        <w:ind w:firstLine="420"/>
        <w:rPr>
          <w:rFonts w:ascii="宋体" w:hAnsi="宋体" w:eastAsia="宋体" w:cs="仿宋_GB2312"/>
          <w:sz w:val="24"/>
          <w:lang w:eastAsia="zh-CN"/>
        </w:rPr>
      </w:pPr>
      <w:r>
        <w:rPr>
          <w:rFonts w:hint="eastAsia" w:ascii="宋体" w:hAnsi="宋体" w:eastAsia="宋体" w:cs="仿宋_GB2312"/>
          <w:sz w:val="24"/>
          <w:lang w:eastAsia="zh-CN"/>
        </w:rPr>
        <w:t>（</w:t>
      </w:r>
      <w:r>
        <w:rPr>
          <w:rFonts w:ascii="宋体" w:hAnsi="宋体" w:eastAsia="宋体" w:cs="仿宋_GB2312"/>
          <w:sz w:val="24"/>
          <w:lang w:eastAsia="zh-CN"/>
        </w:rPr>
        <w:t>2</w:t>
      </w:r>
      <w:r>
        <w:rPr>
          <w:rFonts w:hint="eastAsia" w:ascii="宋体" w:hAnsi="宋体" w:eastAsia="宋体" w:cs="仿宋_GB2312"/>
          <w:sz w:val="24"/>
          <w:lang w:eastAsia="zh-CN"/>
        </w:rPr>
        <w:t>）提升在数据量较大时软件的稳定性，提高显示效率；</w:t>
      </w:r>
    </w:p>
    <w:p>
      <w:pPr>
        <w:spacing w:line="360" w:lineRule="auto"/>
        <w:ind w:firstLine="420"/>
        <w:rPr>
          <w:rFonts w:ascii="宋体" w:hAnsi="宋体" w:eastAsia="宋体" w:cs="仿宋_GB2312"/>
          <w:sz w:val="24"/>
          <w:lang w:eastAsia="zh-CN"/>
        </w:rPr>
      </w:pPr>
      <w:r>
        <w:rPr>
          <w:rFonts w:hint="eastAsia" w:ascii="宋体" w:hAnsi="宋体" w:eastAsia="宋体" w:cs="仿宋_GB2312"/>
          <w:sz w:val="24"/>
          <w:lang w:eastAsia="zh-CN"/>
        </w:rPr>
        <w:t>（</w:t>
      </w:r>
      <w:r>
        <w:rPr>
          <w:rFonts w:ascii="宋体" w:hAnsi="宋体" w:eastAsia="宋体" w:cs="仿宋_GB2312"/>
          <w:sz w:val="24"/>
          <w:lang w:eastAsia="zh-CN"/>
        </w:rPr>
        <w:t>3</w:t>
      </w:r>
      <w:r>
        <w:rPr>
          <w:rFonts w:hint="eastAsia" w:ascii="宋体" w:hAnsi="宋体" w:eastAsia="宋体" w:cs="仿宋_GB2312"/>
          <w:sz w:val="24"/>
          <w:lang w:eastAsia="zh-CN"/>
        </w:rPr>
        <w:t>）对基础软件环境有良好的兼容性，如WIN10操作系统， 最新版本的c</w:t>
      </w:r>
      <w:r>
        <w:rPr>
          <w:rFonts w:ascii="宋体" w:hAnsi="宋体" w:eastAsia="宋体" w:cs="仿宋_GB2312"/>
          <w:sz w:val="24"/>
          <w:lang w:eastAsia="zh-CN"/>
        </w:rPr>
        <w:t>hrome</w:t>
      </w:r>
      <w:r>
        <w:rPr>
          <w:rFonts w:hint="eastAsia" w:ascii="宋体" w:hAnsi="宋体" w:eastAsia="宋体" w:cs="仿宋_GB2312"/>
          <w:sz w:val="24"/>
          <w:lang w:eastAsia="zh-CN"/>
        </w:rPr>
        <w:t>等浏览器。</w:t>
      </w:r>
    </w:p>
    <w:p>
      <w:pPr>
        <w:pStyle w:val="3"/>
      </w:pPr>
      <w:bookmarkStart w:id="78" w:name="_Toc14162"/>
      <w:r>
        <w:rPr>
          <w:rFonts w:hint="eastAsia"/>
        </w:rPr>
        <w:t>系统安全及保密要求</w:t>
      </w:r>
      <w:bookmarkEnd w:id="78"/>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系统的系统用户管理保证了只有授权的用户才能进入系统进行数据操作，而且对一些重要数据,系统设置为只有更高权限的人员方可读取或是操作.系统安全保密性较高。</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由于数据的传输上需要通过网络传输，为了对资料进行保密，需要在网络的传输过程中对数据进行加密。</w:t>
      </w:r>
    </w:p>
    <w:p>
      <w:pPr>
        <w:pStyle w:val="3"/>
      </w:pPr>
      <w:bookmarkStart w:id="79" w:name="_Toc9114"/>
      <w:r>
        <w:rPr>
          <w:rFonts w:hint="eastAsia"/>
        </w:rPr>
        <w:t>系统备份与恢复要求</w:t>
      </w:r>
      <w:bookmarkEnd w:id="79"/>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为了系统的数据安全，需提供备份与恢复复机制，保证系统的快速恢复：</w:t>
      </w:r>
    </w:p>
    <w:p>
      <w:pPr>
        <w:spacing w:line="360" w:lineRule="auto"/>
        <w:ind w:firstLine="480" w:firstLineChars="200"/>
        <w:rPr>
          <w:rFonts w:ascii="宋体" w:hAnsi="宋体" w:eastAsia="宋体" w:cs="仿宋_GB2312"/>
          <w:sz w:val="24"/>
          <w:lang w:eastAsia="zh-CN"/>
        </w:rPr>
      </w:pPr>
      <w:r>
        <w:rPr>
          <w:rFonts w:hint="eastAsia" w:ascii="宋体" w:hAnsi="宋体" w:eastAsia="宋体" w:cs="仿宋_GB2312"/>
          <w:sz w:val="24"/>
          <w:lang w:eastAsia="zh-CN"/>
        </w:rPr>
        <w:t>1</w:t>
      </w:r>
      <w:r>
        <w:rPr>
          <w:rFonts w:hint="eastAsia" w:ascii="宋体" w:hAnsi="宋体" w:eastAsia="宋体" w:cs="仿宋_GB2312"/>
          <w:sz w:val="24"/>
          <w:lang w:val="en-US" w:eastAsia="zh-CN"/>
        </w:rPr>
        <w:t>)</w:t>
      </w:r>
      <w:r>
        <w:rPr>
          <w:rFonts w:ascii="宋体" w:hAnsi="宋体" w:eastAsia="宋体" w:cs="仿宋_GB2312"/>
          <w:sz w:val="24"/>
          <w:lang w:eastAsia="zh-CN"/>
        </w:rPr>
        <w:t>应识别需要定期备份的重要业务信息、系统数据及软件系统等；</w:t>
      </w:r>
    </w:p>
    <w:p>
      <w:pPr>
        <w:spacing w:line="360" w:lineRule="auto"/>
        <w:ind w:firstLine="480" w:firstLineChars="200"/>
        <w:rPr>
          <w:rFonts w:ascii="宋体" w:hAnsi="宋体" w:eastAsia="宋体" w:cs="仿宋_GB2312"/>
          <w:sz w:val="24"/>
          <w:lang w:eastAsia="zh-CN"/>
        </w:rPr>
      </w:pPr>
      <w:r>
        <w:rPr>
          <w:rFonts w:ascii="宋体" w:hAnsi="宋体" w:eastAsia="宋体" w:cs="仿宋_GB2312"/>
          <w:sz w:val="24"/>
          <w:lang w:eastAsia="zh-CN"/>
        </w:rPr>
        <w:t>2)应规定备份信息的备份方式、备份频度、存储介质、保存期等；</w:t>
      </w:r>
    </w:p>
    <w:p>
      <w:pPr>
        <w:spacing w:line="360" w:lineRule="auto"/>
        <w:ind w:firstLine="480" w:firstLineChars="200"/>
        <w:rPr>
          <w:rFonts w:ascii="宋体" w:hAnsi="宋体" w:eastAsia="宋体" w:cs="仿宋_GB2312"/>
          <w:sz w:val="24"/>
          <w:lang w:eastAsia="zh-CN"/>
        </w:rPr>
      </w:pPr>
      <w:r>
        <w:rPr>
          <w:rFonts w:ascii="宋体" w:hAnsi="宋体" w:eastAsia="宋体" w:cs="仿宋_GB2312"/>
          <w:sz w:val="24"/>
          <w:lang w:eastAsia="zh-CN"/>
        </w:rPr>
        <w:t>3) 应根据数据的重要性和数据对系统运行的影响，制定数据的备份策略和恢复策略、备份程序和恢复程序等。</w:t>
      </w:r>
    </w:p>
    <w:p>
      <w:pPr>
        <w:pStyle w:val="2"/>
        <w:rPr>
          <w:lang w:eastAsia="zh-CN"/>
        </w:rPr>
      </w:pPr>
      <w:bookmarkStart w:id="80" w:name="_Toc21333"/>
      <w:r>
        <w:rPr>
          <w:rFonts w:hint="eastAsia"/>
          <w:lang w:eastAsia="zh-CN"/>
        </w:rPr>
        <w:t>外部接口需求</w:t>
      </w:r>
      <w:bookmarkEnd w:id="80"/>
    </w:p>
    <w:p>
      <w:pPr>
        <w:spacing w:line="360" w:lineRule="auto"/>
        <w:ind w:firstLine="420"/>
        <w:rPr>
          <w:rFonts w:ascii="宋体" w:hAnsi="宋体" w:eastAsia="宋体" w:cs="仿宋_GB2312"/>
          <w:sz w:val="24"/>
          <w:lang w:eastAsia="zh-CN"/>
        </w:rPr>
      </w:pPr>
      <w:r>
        <w:rPr>
          <w:rFonts w:hint="eastAsia" w:ascii="宋体" w:hAnsi="宋体" w:eastAsia="宋体" w:cs="仿宋_GB2312"/>
          <w:sz w:val="24"/>
          <w:lang w:eastAsia="zh-CN"/>
        </w:rPr>
        <w:t>系统要求</w:t>
      </w:r>
      <w:r>
        <w:rPr>
          <w:rFonts w:ascii="宋体" w:hAnsi="宋体" w:eastAsia="宋体" w:cs="仿宋_GB2312"/>
          <w:sz w:val="24"/>
          <w:lang w:eastAsia="zh-CN"/>
        </w:rPr>
        <w:t>嵌入到院内</w:t>
      </w:r>
      <w:r>
        <w:rPr>
          <w:rFonts w:hint="eastAsia" w:ascii="宋体" w:hAnsi="宋体" w:eastAsia="宋体" w:cs="仿宋_GB2312"/>
          <w:sz w:val="24"/>
          <w:lang w:eastAsia="zh-CN"/>
        </w:rPr>
        <w:t>政务网中的</w:t>
      </w:r>
      <w:r>
        <w:rPr>
          <w:rFonts w:ascii="宋体" w:hAnsi="宋体" w:eastAsia="宋体" w:cs="仿宋_GB2312"/>
          <w:sz w:val="24"/>
          <w:lang w:eastAsia="zh-CN"/>
        </w:rPr>
        <w:t>银川市地理实体空间信息平台</w:t>
      </w:r>
      <w:r>
        <w:rPr>
          <w:rFonts w:hint="eastAsia" w:ascii="宋体" w:hAnsi="宋体" w:eastAsia="宋体" w:cs="仿宋_GB2312"/>
          <w:sz w:val="24"/>
          <w:lang w:eastAsia="zh-CN"/>
        </w:rPr>
        <w:t>（简称：信息平台），形成政务公众版，因此需要信息平台提供对接接口：</w:t>
      </w:r>
    </w:p>
    <w:p>
      <w:pPr>
        <w:spacing w:line="360" w:lineRule="auto"/>
        <w:ind w:firstLine="420"/>
        <w:rPr>
          <w:rFonts w:ascii="宋体" w:hAnsi="宋体" w:eastAsia="宋体" w:cs="仿宋_GB2312"/>
          <w:sz w:val="24"/>
          <w:lang w:eastAsia="zh-CN"/>
        </w:rPr>
      </w:pPr>
      <w:r>
        <w:rPr>
          <w:rFonts w:hint="eastAsia" w:ascii="宋体" w:hAnsi="宋体" w:eastAsia="宋体" w:cs="仿宋_GB2312"/>
          <w:sz w:val="24"/>
          <w:lang w:eastAsia="zh-CN"/>
        </w:rPr>
        <w:t>1）提供外部链接接口，以支持系统的跳转；</w:t>
      </w:r>
    </w:p>
    <w:p>
      <w:pPr>
        <w:spacing w:line="360" w:lineRule="auto"/>
        <w:ind w:firstLine="420"/>
        <w:rPr>
          <w:rFonts w:ascii="宋体" w:hAnsi="宋体" w:eastAsia="宋体" w:cs="仿宋_GB2312"/>
          <w:sz w:val="24"/>
          <w:lang w:eastAsia="zh-CN"/>
        </w:rPr>
      </w:pPr>
      <w:r>
        <w:rPr>
          <w:rFonts w:hint="eastAsia" w:ascii="宋体" w:hAnsi="宋体" w:eastAsia="宋体" w:cs="仿宋_GB2312"/>
          <w:sz w:val="24"/>
          <w:lang w:eastAsia="zh-CN"/>
        </w:rPr>
        <w:t>2）满足用户的单点登录，提供统一认证接口；</w:t>
      </w:r>
    </w:p>
    <w:sectPr>
      <w:footerReference r:id="rId6" w:type="default"/>
      <w:pgSz w:w="11910" w:h="16845"/>
      <w:pgMar w:top="1440" w:right="1797" w:bottom="1440" w:left="1797" w:header="856" w:footer="99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21">
    <w:altName w:val="Cambria"/>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roman"/>
    <w:pitch w:val="default"/>
    <w:sig w:usb0="00000287" w:usb1="00000000" w:usb2="00000000" w:usb3="00000000" w:csb0="2000009F" w:csb1="DFD7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6910682"/>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D13CB"/>
    <w:multiLevelType w:val="singleLevel"/>
    <w:tmpl w:val="837D13CB"/>
    <w:lvl w:ilvl="0" w:tentative="0">
      <w:start w:val="1"/>
      <w:numFmt w:val="decimal"/>
      <w:lvlText w:val="(%1)"/>
      <w:lvlJc w:val="left"/>
      <w:pPr>
        <w:ind w:left="425" w:hanging="425"/>
      </w:pPr>
      <w:rPr>
        <w:rFonts w:hint="default"/>
      </w:rPr>
    </w:lvl>
  </w:abstractNum>
  <w:abstractNum w:abstractNumId="1">
    <w:nsid w:val="85BA8F8A"/>
    <w:multiLevelType w:val="singleLevel"/>
    <w:tmpl w:val="85BA8F8A"/>
    <w:lvl w:ilvl="0" w:tentative="0">
      <w:start w:val="1"/>
      <w:numFmt w:val="decimal"/>
      <w:lvlText w:val="(%1)"/>
      <w:lvlJc w:val="left"/>
      <w:pPr>
        <w:ind w:left="425" w:hanging="425"/>
      </w:pPr>
      <w:rPr>
        <w:rFonts w:hint="default"/>
      </w:rPr>
    </w:lvl>
  </w:abstractNum>
  <w:abstractNum w:abstractNumId="2">
    <w:nsid w:val="9085050F"/>
    <w:multiLevelType w:val="singleLevel"/>
    <w:tmpl w:val="9085050F"/>
    <w:lvl w:ilvl="0" w:tentative="0">
      <w:start w:val="1"/>
      <w:numFmt w:val="decimal"/>
      <w:lvlText w:val="(%1)"/>
      <w:lvlJc w:val="left"/>
      <w:pPr>
        <w:ind w:left="425" w:hanging="425"/>
      </w:pPr>
      <w:rPr>
        <w:rFonts w:hint="default"/>
      </w:rPr>
    </w:lvl>
  </w:abstractNum>
  <w:abstractNum w:abstractNumId="3">
    <w:nsid w:val="9815A33D"/>
    <w:multiLevelType w:val="singleLevel"/>
    <w:tmpl w:val="9815A33D"/>
    <w:lvl w:ilvl="0" w:tentative="0">
      <w:start w:val="1"/>
      <w:numFmt w:val="decimal"/>
      <w:lvlText w:val="(%1)"/>
      <w:lvlJc w:val="left"/>
      <w:pPr>
        <w:ind w:left="425" w:hanging="425"/>
      </w:pPr>
      <w:rPr>
        <w:rFonts w:hint="default"/>
      </w:rPr>
    </w:lvl>
  </w:abstractNum>
  <w:abstractNum w:abstractNumId="4">
    <w:nsid w:val="A0FB816F"/>
    <w:multiLevelType w:val="singleLevel"/>
    <w:tmpl w:val="A0FB816F"/>
    <w:lvl w:ilvl="0" w:tentative="0">
      <w:start w:val="1"/>
      <w:numFmt w:val="decimal"/>
      <w:lvlText w:val="(%1)"/>
      <w:lvlJc w:val="left"/>
      <w:pPr>
        <w:ind w:left="425" w:hanging="425"/>
      </w:pPr>
      <w:rPr>
        <w:rFonts w:hint="default"/>
      </w:rPr>
    </w:lvl>
  </w:abstractNum>
  <w:abstractNum w:abstractNumId="5">
    <w:nsid w:val="A9A486A7"/>
    <w:multiLevelType w:val="singleLevel"/>
    <w:tmpl w:val="A9A486A7"/>
    <w:lvl w:ilvl="0" w:tentative="0">
      <w:start w:val="1"/>
      <w:numFmt w:val="decimal"/>
      <w:lvlText w:val="(%1)"/>
      <w:lvlJc w:val="left"/>
      <w:pPr>
        <w:ind w:left="425" w:hanging="425"/>
      </w:pPr>
      <w:rPr>
        <w:rFonts w:hint="default"/>
      </w:rPr>
    </w:lvl>
  </w:abstractNum>
  <w:abstractNum w:abstractNumId="6">
    <w:nsid w:val="CA4F330D"/>
    <w:multiLevelType w:val="singleLevel"/>
    <w:tmpl w:val="CA4F330D"/>
    <w:lvl w:ilvl="0" w:tentative="0">
      <w:start w:val="1"/>
      <w:numFmt w:val="bullet"/>
      <w:lvlText w:val=""/>
      <w:lvlJc w:val="left"/>
      <w:pPr>
        <w:ind w:left="420" w:hanging="420"/>
      </w:pPr>
      <w:rPr>
        <w:rFonts w:hint="default" w:ascii="Wingdings" w:hAnsi="Wingdings"/>
      </w:rPr>
    </w:lvl>
  </w:abstractNum>
  <w:abstractNum w:abstractNumId="7">
    <w:nsid w:val="E6AF2768"/>
    <w:multiLevelType w:val="singleLevel"/>
    <w:tmpl w:val="E6AF2768"/>
    <w:lvl w:ilvl="0" w:tentative="0">
      <w:start w:val="1"/>
      <w:numFmt w:val="decimal"/>
      <w:lvlText w:val="(%1)"/>
      <w:lvlJc w:val="left"/>
      <w:pPr>
        <w:ind w:left="425" w:hanging="425"/>
      </w:pPr>
      <w:rPr>
        <w:rFonts w:hint="default"/>
      </w:rPr>
    </w:lvl>
  </w:abstractNum>
  <w:abstractNum w:abstractNumId="8">
    <w:nsid w:val="ED1031C8"/>
    <w:multiLevelType w:val="singleLevel"/>
    <w:tmpl w:val="ED1031C8"/>
    <w:lvl w:ilvl="0" w:tentative="0">
      <w:start w:val="1"/>
      <w:numFmt w:val="decimal"/>
      <w:lvlText w:val="(%1)"/>
      <w:lvlJc w:val="left"/>
      <w:pPr>
        <w:ind w:left="425" w:hanging="425"/>
      </w:pPr>
      <w:rPr>
        <w:rFonts w:hint="default"/>
      </w:rPr>
    </w:lvl>
  </w:abstractNum>
  <w:abstractNum w:abstractNumId="9">
    <w:nsid w:val="F9F775B1"/>
    <w:multiLevelType w:val="singleLevel"/>
    <w:tmpl w:val="F9F775B1"/>
    <w:lvl w:ilvl="0" w:tentative="0">
      <w:start w:val="1"/>
      <w:numFmt w:val="decimal"/>
      <w:lvlText w:val="%1)"/>
      <w:lvlJc w:val="left"/>
      <w:pPr>
        <w:ind w:left="425" w:hanging="425"/>
      </w:pPr>
      <w:rPr>
        <w:rFonts w:hint="default"/>
      </w:rPr>
    </w:lvl>
  </w:abstractNum>
  <w:abstractNum w:abstractNumId="10">
    <w:nsid w:val="FAD29A57"/>
    <w:multiLevelType w:val="singleLevel"/>
    <w:tmpl w:val="FAD29A57"/>
    <w:lvl w:ilvl="0" w:tentative="0">
      <w:start w:val="1"/>
      <w:numFmt w:val="decimal"/>
      <w:lvlText w:val="(%1)"/>
      <w:lvlJc w:val="left"/>
      <w:pPr>
        <w:ind w:left="425" w:hanging="425"/>
      </w:pPr>
      <w:rPr>
        <w:rFonts w:hint="default"/>
      </w:rPr>
    </w:lvl>
  </w:abstractNum>
  <w:abstractNum w:abstractNumId="11">
    <w:nsid w:val="FBAC4736"/>
    <w:multiLevelType w:val="singleLevel"/>
    <w:tmpl w:val="FBAC4736"/>
    <w:lvl w:ilvl="0" w:tentative="0">
      <w:start w:val="1"/>
      <w:numFmt w:val="decimal"/>
      <w:lvlText w:val="(%1)"/>
      <w:lvlJc w:val="left"/>
      <w:pPr>
        <w:ind w:left="425" w:hanging="425"/>
      </w:pPr>
      <w:rPr>
        <w:rFonts w:hint="default"/>
      </w:rPr>
    </w:lvl>
  </w:abstractNum>
  <w:abstractNum w:abstractNumId="12">
    <w:nsid w:val="04AE2DAB"/>
    <w:multiLevelType w:val="multilevel"/>
    <w:tmpl w:val="04AE2DAB"/>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85BD54C"/>
    <w:multiLevelType w:val="singleLevel"/>
    <w:tmpl w:val="085BD54C"/>
    <w:lvl w:ilvl="0" w:tentative="0">
      <w:start w:val="1"/>
      <w:numFmt w:val="decimal"/>
      <w:lvlText w:val="(%1)"/>
      <w:lvlJc w:val="left"/>
      <w:pPr>
        <w:ind w:left="425" w:hanging="425"/>
      </w:pPr>
      <w:rPr>
        <w:rFonts w:hint="default"/>
      </w:rPr>
    </w:lvl>
  </w:abstractNum>
  <w:abstractNum w:abstractNumId="14">
    <w:nsid w:val="0F4E60CC"/>
    <w:multiLevelType w:val="singleLevel"/>
    <w:tmpl w:val="0F4E60CC"/>
    <w:lvl w:ilvl="0" w:tentative="0">
      <w:start w:val="1"/>
      <w:numFmt w:val="decimal"/>
      <w:lvlText w:val="(%1)"/>
      <w:lvlJc w:val="left"/>
      <w:pPr>
        <w:ind w:left="425" w:hanging="425"/>
      </w:pPr>
      <w:rPr>
        <w:rFonts w:hint="default"/>
      </w:rPr>
    </w:lvl>
  </w:abstractNum>
  <w:abstractNum w:abstractNumId="15">
    <w:nsid w:val="1DE3413A"/>
    <w:multiLevelType w:val="multilevel"/>
    <w:tmpl w:val="1DE3413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6">
    <w:nsid w:val="21323467"/>
    <w:multiLevelType w:val="singleLevel"/>
    <w:tmpl w:val="21323467"/>
    <w:lvl w:ilvl="0" w:tentative="0">
      <w:start w:val="1"/>
      <w:numFmt w:val="decimal"/>
      <w:pStyle w:val="51"/>
      <w:lvlText w:val="%1."/>
      <w:lvlJc w:val="left"/>
      <w:pPr>
        <w:tabs>
          <w:tab w:val="left" w:pos="1145"/>
        </w:tabs>
        <w:ind w:left="902" w:hanging="477"/>
      </w:pPr>
      <w:rPr>
        <w:rFonts w:hint="eastAsia"/>
      </w:rPr>
    </w:lvl>
  </w:abstractNum>
  <w:abstractNum w:abstractNumId="17">
    <w:nsid w:val="30797CB8"/>
    <w:multiLevelType w:val="singleLevel"/>
    <w:tmpl w:val="30797CB8"/>
    <w:lvl w:ilvl="0" w:tentative="0">
      <w:start w:val="1"/>
      <w:numFmt w:val="decimal"/>
      <w:lvlText w:val="(%1)"/>
      <w:lvlJc w:val="left"/>
      <w:pPr>
        <w:ind w:left="425" w:hanging="425"/>
      </w:pPr>
      <w:rPr>
        <w:rFonts w:hint="default"/>
      </w:rPr>
    </w:lvl>
  </w:abstractNum>
  <w:abstractNum w:abstractNumId="18">
    <w:nsid w:val="4EBA7DB2"/>
    <w:multiLevelType w:val="singleLevel"/>
    <w:tmpl w:val="4EBA7DB2"/>
    <w:lvl w:ilvl="0" w:tentative="0">
      <w:start w:val="1"/>
      <w:numFmt w:val="bullet"/>
      <w:pStyle w:val="52"/>
      <w:lvlText w:val=""/>
      <w:lvlJc w:val="left"/>
      <w:pPr>
        <w:tabs>
          <w:tab w:val="left" w:pos="814"/>
        </w:tabs>
        <w:ind w:left="425" w:firstLine="29"/>
      </w:pPr>
      <w:rPr>
        <w:rFonts w:hint="default" w:ascii="Wingdings" w:hAnsi="Wingdings"/>
        <w:b w:val="0"/>
        <w:i w:val="0"/>
        <w:sz w:val="24"/>
      </w:rPr>
    </w:lvl>
  </w:abstractNum>
  <w:abstractNum w:abstractNumId="19">
    <w:nsid w:val="5AB4E699"/>
    <w:multiLevelType w:val="singleLevel"/>
    <w:tmpl w:val="5AB4E699"/>
    <w:lvl w:ilvl="0" w:tentative="0">
      <w:start w:val="1"/>
      <w:numFmt w:val="decimal"/>
      <w:lvlText w:val="(%1)"/>
      <w:lvlJc w:val="left"/>
      <w:pPr>
        <w:ind w:left="425" w:hanging="425"/>
      </w:pPr>
      <w:rPr>
        <w:rFonts w:hint="default"/>
      </w:rPr>
    </w:lvl>
  </w:abstractNum>
  <w:abstractNum w:abstractNumId="20">
    <w:nsid w:val="60384DA2"/>
    <w:multiLevelType w:val="singleLevel"/>
    <w:tmpl w:val="60384DA2"/>
    <w:lvl w:ilvl="0" w:tentative="0">
      <w:start w:val="1"/>
      <w:numFmt w:val="decimal"/>
      <w:lvlText w:val="(%1)"/>
      <w:lvlJc w:val="left"/>
      <w:pPr>
        <w:ind w:left="425" w:hanging="425"/>
      </w:pPr>
      <w:rPr>
        <w:rFonts w:hint="default"/>
      </w:rPr>
    </w:lvl>
  </w:abstractNum>
  <w:abstractNum w:abstractNumId="21">
    <w:nsid w:val="6654D6B7"/>
    <w:multiLevelType w:val="singleLevel"/>
    <w:tmpl w:val="6654D6B7"/>
    <w:lvl w:ilvl="0" w:tentative="0">
      <w:start w:val="1"/>
      <w:numFmt w:val="decimal"/>
      <w:lvlText w:val="(%1)"/>
      <w:lvlJc w:val="left"/>
      <w:pPr>
        <w:ind w:left="425" w:hanging="425"/>
      </w:pPr>
      <w:rPr>
        <w:rFonts w:hint="default"/>
      </w:rPr>
    </w:lvl>
  </w:abstractNum>
  <w:abstractNum w:abstractNumId="22">
    <w:nsid w:val="690787A2"/>
    <w:multiLevelType w:val="singleLevel"/>
    <w:tmpl w:val="690787A2"/>
    <w:lvl w:ilvl="0" w:tentative="0">
      <w:start w:val="1"/>
      <w:numFmt w:val="decimal"/>
      <w:lvlText w:val="(%1)"/>
      <w:lvlJc w:val="left"/>
      <w:pPr>
        <w:ind w:left="425" w:hanging="425"/>
      </w:pPr>
      <w:rPr>
        <w:rFonts w:hint="default"/>
      </w:rPr>
    </w:lvl>
  </w:abstractNum>
  <w:abstractNum w:abstractNumId="23">
    <w:nsid w:val="6C27D5D9"/>
    <w:multiLevelType w:val="singleLevel"/>
    <w:tmpl w:val="6C27D5D9"/>
    <w:lvl w:ilvl="0" w:tentative="0">
      <w:start w:val="1"/>
      <w:numFmt w:val="decimal"/>
      <w:lvlText w:val="(%1)"/>
      <w:lvlJc w:val="left"/>
      <w:pPr>
        <w:ind w:left="425" w:hanging="425"/>
      </w:pPr>
      <w:rPr>
        <w:rFonts w:hint="default"/>
      </w:rPr>
    </w:lvl>
  </w:abstractNum>
  <w:abstractNum w:abstractNumId="24">
    <w:nsid w:val="7CA47CDA"/>
    <w:multiLevelType w:val="singleLevel"/>
    <w:tmpl w:val="7CA47CDA"/>
    <w:lvl w:ilvl="0" w:tentative="0">
      <w:start w:val="1"/>
      <w:numFmt w:val="decimal"/>
      <w:lvlText w:val="(%1)"/>
      <w:lvlJc w:val="left"/>
      <w:pPr>
        <w:ind w:left="425" w:hanging="425"/>
      </w:pPr>
      <w:rPr>
        <w:rFonts w:hint="default"/>
      </w:rPr>
    </w:lvl>
  </w:abstractNum>
  <w:num w:numId="1">
    <w:abstractNumId w:val="15"/>
  </w:num>
  <w:num w:numId="2">
    <w:abstractNumId w:val="16"/>
  </w:num>
  <w:num w:numId="3">
    <w:abstractNumId w:val="18"/>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7"/>
  </w:num>
  <w:num w:numId="7">
    <w:abstractNumId w:val="9"/>
  </w:num>
  <w:num w:numId="8">
    <w:abstractNumId w:val="12"/>
  </w:num>
  <w:num w:numId="9">
    <w:abstractNumId w:val="8"/>
  </w:num>
  <w:num w:numId="10">
    <w:abstractNumId w:val="7"/>
  </w:num>
  <w:num w:numId="11">
    <w:abstractNumId w:val="14"/>
  </w:num>
  <w:num w:numId="12">
    <w:abstractNumId w:val="0"/>
  </w:num>
  <w:num w:numId="13">
    <w:abstractNumId w:val="5"/>
  </w:num>
  <w:num w:numId="14">
    <w:abstractNumId w:val="23"/>
  </w:num>
  <w:num w:numId="15">
    <w:abstractNumId w:val="11"/>
  </w:num>
  <w:num w:numId="16">
    <w:abstractNumId w:val="13"/>
  </w:num>
  <w:num w:numId="17">
    <w:abstractNumId w:val="10"/>
  </w:num>
  <w:num w:numId="18">
    <w:abstractNumId w:val="4"/>
  </w:num>
  <w:num w:numId="19">
    <w:abstractNumId w:val="6"/>
  </w:num>
  <w:num w:numId="20">
    <w:abstractNumId w:val="20"/>
  </w:num>
  <w:num w:numId="21">
    <w:abstractNumId w:val="22"/>
  </w:num>
  <w:num w:numId="22">
    <w:abstractNumId w:val="1"/>
  </w:num>
  <w:num w:numId="23">
    <w:abstractNumId w:val="2"/>
  </w:num>
  <w:num w:numId="24">
    <w:abstractNumId w:val="21"/>
  </w:num>
  <w:num w:numId="25">
    <w:abstractNumId w:val="3"/>
  </w:num>
  <w:num w:numId="26">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瀧">
    <w15:presenceInfo w15:providerId="WPS Office" w15:userId="750183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JlYWU3MDU3ODQ4ZWEzOWIxZWM5NTI4MjJmMTFjNWEifQ=="/>
  </w:docVars>
  <w:rsids>
    <w:rsidRoot w:val="0017080D"/>
    <w:rsid w:val="00010879"/>
    <w:rsid w:val="00022F3C"/>
    <w:rsid w:val="00046795"/>
    <w:rsid w:val="00047BE5"/>
    <w:rsid w:val="00064F8D"/>
    <w:rsid w:val="0009400E"/>
    <w:rsid w:val="000E6297"/>
    <w:rsid w:val="000F67CB"/>
    <w:rsid w:val="001055BA"/>
    <w:rsid w:val="00140604"/>
    <w:rsid w:val="001453F4"/>
    <w:rsid w:val="00166646"/>
    <w:rsid w:val="00166B24"/>
    <w:rsid w:val="0017080D"/>
    <w:rsid w:val="00172BD6"/>
    <w:rsid w:val="00172EFF"/>
    <w:rsid w:val="001A44E8"/>
    <w:rsid w:val="001B7E67"/>
    <w:rsid w:val="001C4611"/>
    <w:rsid w:val="001C4D6E"/>
    <w:rsid w:val="001E1123"/>
    <w:rsid w:val="00217F25"/>
    <w:rsid w:val="002460BC"/>
    <w:rsid w:val="0024705A"/>
    <w:rsid w:val="00257A62"/>
    <w:rsid w:val="00263650"/>
    <w:rsid w:val="00267FD1"/>
    <w:rsid w:val="002762E4"/>
    <w:rsid w:val="002807FF"/>
    <w:rsid w:val="002A33BE"/>
    <w:rsid w:val="002F67BC"/>
    <w:rsid w:val="003052D7"/>
    <w:rsid w:val="0031043A"/>
    <w:rsid w:val="00330A79"/>
    <w:rsid w:val="0036364C"/>
    <w:rsid w:val="00390CB1"/>
    <w:rsid w:val="003A4707"/>
    <w:rsid w:val="003D6E8A"/>
    <w:rsid w:val="003F4028"/>
    <w:rsid w:val="004028B2"/>
    <w:rsid w:val="00402ED2"/>
    <w:rsid w:val="00466819"/>
    <w:rsid w:val="00471DB2"/>
    <w:rsid w:val="004E4C1D"/>
    <w:rsid w:val="005124E7"/>
    <w:rsid w:val="0054589E"/>
    <w:rsid w:val="0055705C"/>
    <w:rsid w:val="00566627"/>
    <w:rsid w:val="00567602"/>
    <w:rsid w:val="00583491"/>
    <w:rsid w:val="005961C3"/>
    <w:rsid w:val="005A307C"/>
    <w:rsid w:val="005A3A5A"/>
    <w:rsid w:val="005F42A9"/>
    <w:rsid w:val="00604288"/>
    <w:rsid w:val="00610EC4"/>
    <w:rsid w:val="00641EEB"/>
    <w:rsid w:val="00661DB5"/>
    <w:rsid w:val="006621F1"/>
    <w:rsid w:val="006768E7"/>
    <w:rsid w:val="006A0DFF"/>
    <w:rsid w:val="006A7220"/>
    <w:rsid w:val="006F0C08"/>
    <w:rsid w:val="00722CFC"/>
    <w:rsid w:val="007238ED"/>
    <w:rsid w:val="007268CF"/>
    <w:rsid w:val="00742690"/>
    <w:rsid w:val="00764EC5"/>
    <w:rsid w:val="007652F9"/>
    <w:rsid w:val="007653A2"/>
    <w:rsid w:val="007828FA"/>
    <w:rsid w:val="007C603E"/>
    <w:rsid w:val="007F3AAA"/>
    <w:rsid w:val="0083177F"/>
    <w:rsid w:val="00837EEC"/>
    <w:rsid w:val="008511F5"/>
    <w:rsid w:val="00883E17"/>
    <w:rsid w:val="00891061"/>
    <w:rsid w:val="008A296B"/>
    <w:rsid w:val="008C6ABD"/>
    <w:rsid w:val="008C759C"/>
    <w:rsid w:val="0090467C"/>
    <w:rsid w:val="00907544"/>
    <w:rsid w:val="00920A0C"/>
    <w:rsid w:val="00936BFF"/>
    <w:rsid w:val="00937C59"/>
    <w:rsid w:val="0096190F"/>
    <w:rsid w:val="00964E6D"/>
    <w:rsid w:val="00977AA8"/>
    <w:rsid w:val="0098117F"/>
    <w:rsid w:val="009B4F0C"/>
    <w:rsid w:val="009C4C1C"/>
    <w:rsid w:val="00A259A4"/>
    <w:rsid w:val="00A27A62"/>
    <w:rsid w:val="00A3050D"/>
    <w:rsid w:val="00A51E65"/>
    <w:rsid w:val="00A67733"/>
    <w:rsid w:val="00A73B2E"/>
    <w:rsid w:val="00A76D70"/>
    <w:rsid w:val="00A97D5D"/>
    <w:rsid w:val="00AA300C"/>
    <w:rsid w:val="00AC4DF7"/>
    <w:rsid w:val="00AF4492"/>
    <w:rsid w:val="00B576F9"/>
    <w:rsid w:val="00B74B33"/>
    <w:rsid w:val="00BC6EAD"/>
    <w:rsid w:val="00CB30AE"/>
    <w:rsid w:val="00CD0E52"/>
    <w:rsid w:val="00CF1282"/>
    <w:rsid w:val="00D130EC"/>
    <w:rsid w:val="00D26AEB"/>
    <w:rsid w:val="00D450CE"/>
    <w:rsid w:val="00D46DC8"/>
    <w:rsid w:val="00D47757"/>
    <w:rsid w:val="00D9068E"/>
    <w:rsid w:val="00D95E95"/>
    <w:rsid w:val="00DE11A3"/>
    <w:rsid w:val="00E20B27"/>
    <w:rsid w:val="00E567AA"/>
    <w:rsid w:val="00E63D62"/>
    <w:rsid w:val="00E9048F"/>
    <w:rsid w:val="00ED0D1D"/>
    <w:rsid w:val="00EE557A"/>
    <w:rsid w:val="00EF3BA1"/>
    <w:rsid w:val="00F159ED"/>
    <w:rsid w:val="00F5080C"/>
    <w:rsid w:val="00F61203"/>
    <w:rsid w:val="00F73072"/>
    <w:rsid w:val="00F84242"/>
    <w:rsid w:val="00F915DE"/>
    <w:rsid w:val="00FB16BD"/>
    <w:rsid w:val="00FC6889"/>
    <w:rsid w:val="00FE5BE0"/>
    <w:rsid w:val="00FF5729"/>
    <w:rsid w:val="135B38DE"/>
    <w:rsid w:val="185D2E05"/>
    <w:rsid w:val="1CD15FE0"/>
    <w:rsid w:val="27962D02"/>
    <w:rsid w:val="2D1F5D48"/>
    <w:rsid w:val="3ABF2601"/>
    <w:rsid w:val="3CBC54F0"/>
    <w:rsid w:val="4C020E56"/>
    <w:rsid w:val="4DD027F0"/>
    <w:rsid w:val="4F9A14A6"/>
    <w:rsid w:val="5F874CA7"/>
    <w:rsid w:val="7985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9" w:semiHidden="0" w:name="heading 5"/>
    <w:lsdException w:qFormat="1" w:uiPriority="99" w:semiHidden="0" w:name="heading 6"/>
    <w:lsdException w:qFormat="1" w:uiPriority="99" w:semiHidden="0" w:name="heading 7"/>
    <w:lsdException w:qFormat="1" w:uiPriority="99" w:name="heading 8"/>
    <w:lsdException w:qFormat="1"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both"/>
    </w:pPr>
    <w:rPr>
      <w:rFonts w:ascii="Calibri" w:hAnsi="Calibri" w:eastAsia="等线" w:cs="21"/>
      <w:sz w:val="22"/>
      <w:szCs w:val="22"/>
      <w:lang w:val="en-US" w:eastAsia="en-US" w:bidi="ar-SA"/>
    </w:rPr>
  </w:style>
  <w:style w:type="paragraph" w:styleId="2">
    <w:name w:val="heading 1"/>
    <w:basedOn w:val="1"/>
    <w:next w:val="1"/>
    <w:link w:val="31"/>
    <w:qFormat/>
    <w:uiPriority w:val="9"/>
    <w:pPr>
      <w:keepNext/>
      <w:keepLines/>
      <w:numPr>
        <w:ilvl w:val="0"/>
        <w:numId w:val="1"/>
      </w:numPr>
      <w:spacing w:before="600" w:after="120"/>
      <w:outlineLvl w:val="0"/>
    </w:pPr>
    <w:rPr>
      <w:rFonts w:asciiTheme="majorHAnsi" w:hAnsiTheme="majorHAnsi" w:eastAsiaTheme="majorEastAsia" w:cstheme="majorBidi"/>
      <w:b/>
      <w:bCs/>
      <w:color w:val="000000"/>
      <w:sz w:val="28"/>
      <w:szCs w:val="28"/>
    </w:rPr>
  </w:style>
  <w:style w:type="paragraph" w:styleId="3">
    <w:name w:val="heading 2"/>
    <w:basedOn w:val="1"/>
    <w:next w:val="1"/>
    <w:link w:val="32"/>
    <w:unhideWhenUsed/>
    <w:qFormat/>
    <w:uiPriority w:val="9"/>
    <w:pPr>
      <w:keepNext/>
      <w:keepLines/>
      <w:numPr>
        <w:ilvl w:val="1"/>
        <w:numId w:val="1"/>
      </w:numPr>
      <w:spacing w:before="440" w:after="240"/>
      <w:outlineLvl w:val="1"/>
    </w:pPr>
    <w:rPr>
      <w:rFonts w:asciiTheme="majorHAnsi" w:hAnsiTheme="majorHAnsi" w:eastAsiaTheme="majorEastAsia" w:cstheme="majorBidi"/>
      <w:b/>
      <w:bCs/>
      <w:color w:val="000000"/>
      <w:sz w:val="26"/>
      <w:szCs w:val="26"/>
    </w:rPr>
  </w:style>
  <w:style w:type="paragraph" w:styleId="4">
    <w:name w:val="heading 3"/>
    <w:basedOn w:val="1"/>
    <w:next w:val="1"/>
    <w:link w:val="33"/>
    <w:unhideWhenUsed/>
    <w:qFormat/>
    <w:uiPriority w:val="9"/>
    <w:pPr>
      <w:keepNext/>
      <w:keepLines/>
      <w:numPr>
        <w:ilvl w:val="2"/>
        <w:numId w:val="1"/>
      </w:numPr>
      <w:spacing w:before="440" w:after="240"/>
      <w:outlineLvl w:val="2"/>
    </w:pPr>
    <w:rPr>
      <w:rFonts w:asciiTheme="majorHAnsi" w:hAnsiTheme="majorHAnsi" w:eastAsiaTheme="majorEastAsia" w:cstheme="majorBidi"/>
      <w:b/>
      <w:bCs/>
      <w:color w:val="000000"/>
    </w:rPr>
  </w:style>
  <w:style w:type="paragraph" w:styleId="5">
    <w:name w:val="heading 4"/>
    <w:basedOn w:val="1"/>
    <w:next w:val="1"/>
    <w:link w:val="34"/>
    <w:unhideWhenUsed/>
    <w:qFormat/>
    <w:uiPriority w:val="9"/>
    <w:pPr>
      <w:keepNext/>
      <w:keepLines/>
      <w:numPr>
        <w:ilvl w:val="3"/>
        <w:numId w:val="1"/>
      </w:numPr>
      <w:spacing w:before="440" w:after="240"/>
      <w:outlineLvl w:val="3"/>
    </w:pPr>
    <w:rPr>
      <w:rFonts w:asciiTheme="majorAscii" w:hAnsiTheme="majorAscii" w:eastAsiaTheme="majorEastAsia" w:cstheme="majorBidi"/>
      <w:b/>
      <w:bCs/>
      <w:iCs/>
      <w:color w:val="000000"/>
    </w:rPr>
  </w:style>
  <w:style w:type="paragraph" w:styleId="6">
    <w:name w:val="heading 5"/>
    <w:basedOn w:val="1"/>
    <w:next w:val="1"/>
    <w:link w:val="40"/>
    <w:unhideWhenUsed/>
    <w:qFormat/>
    <w:uiPriority w:val="9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unhideWhenUsed/>
    <w:qFormat/>
    <w:uiPriority w:val="9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2"/>
    <w:unhideWhenUsed/>
    <w:qFormat/>
    <w:uiPriority w:val="9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3"/>
    <w:semiHidden/>
    <w:unhideWhenUsed/>
    <w:qFormat/>
    <w:uiPriority w:val="9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4"/>
    <w:semiHidden/>
    <w:unhideWhenUsed/>
    <w:qFormat/>
    <w:uiPriority w:val="9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unhideWhenUsed/>
    <w:qFormat/>
    <w:uiPriority w:val="99"/>
    <w:pPr>
      <w:ind w:left="720"/>
    </w:pPr>
  </w:style>
  <w:style w:type="paragraph" w:styleId="12">
    <w:name w:val="caption"/>
    <w:basedOn w:val="1"/>
    <w:next w:val="1"/>
    <w:unhideWhenUsed/>
    <w:qFormat/>
    <w:uiPriority w:val="0"/>
    <w:rPr>
      <w:b/>
      <w:bCs/>
      <w:color w:val="4472C4" w:themeColor="accent1"/>
      <w:sz w:val="18"/>
      <w:szCs w:val="18"/>
      <w14:textFill>
        <w14:solidFill>
          <w14:schemeClr w14:val="accent1"/>
        </w14:solidFill>
      </w14:textFill>
    </w:rPr>
  </w:style>
  <w:style w:type="paragraph" w:styleId="13">
    <w:name w:val="Body Text"/>
    <w:basedOn w:val="1"/>
    <w:link w:val="45"/>
    <w:semiHidden/>
    <w:unhideWhenUsed/>
    <w:qFormat/>
    <w:uiPriority w:val="99"/>
    <w:pPr>
      <w:spacing w:after="120"/>
    </w:pPr>
  </w:style>
  <w:style w:type="paragraph" w:styleId="14">
    <w:name w:val="Body Text Indent"/>
    <w:basedOn w:val="1"/>
    <w:link w:val="48"/>
    <w:semiHidden/>
    <w:unhideWhenUsed/>
    <w:qFormat/>
    <w:uiPriority w:val="99"/>
    <w:pPr>
      <w:spacing w:after="120"/>
      <w:ind w:left="420" w:leftChars="200"/>
    </w:pPr>
  </w:style>
  <w:style w:type="paragraph" w:styleId="15">
    <w:name w:val="toc 3"/>
    <w:basedOn w:val="1"/>
    <w:next w:val="1"/>
    <w:unhideWhenUsed/>
    <w:qFormat/>
    <w:uiPriority w:val="39"/>
    <w:pPr>
      <w:ind w:left="840" w:leftChars="400"/>
    </w:pPr>
  </w:style>
  <w:style w:type="paragraph" w:styleId="16">
    <w:name w:val="footer"/>
    <w:basedOn w:val="1"/>
    <w:link w:val="37"/>
    <w:unhideWhenUsed/>
    <w:qFormat/>
    <w:uiPriority w:val="99"/>
    <w:pPr>
      <w:tabs>
        <w:tab w:val="center" w:pos="4153"/>
        <w:tab w:val="right" w:pos="8306"/>
      </w:tabs>
      <w:snapToGrid w:val="0"/>
      <w:jc w:val="left"/>
    </w:pPr>
    <w:rPr>
      <w:sz w:val="18"/>
      <w:szCs w:val="18"/>
    </w:rPr>
  </w:style>
  <w:style w:type="paragraph" w:styleId="17">
    <w:name w:val="header"/>
    <w:basedOn w:val="1"/>
    <w:link w:val="30"/>
    <w:unhideWhenUsed/>
    <w:qFormat/>
    <w:uiPriority w:val="0"/>
    <w:pPr>
      <w:tabs>
        <w:tab w:val="center" w:pos="4680"/>
        <w:tab w:val="right" w:pos="9360"/>
      </w:tabs>
    </w:pPr>
  </w:style>
  <w:style w:type="paragraph" w:styleId="18">
    <w:name w:val="toc 1"/>
    <w:basedOn w:val="1"/>
    <w:next w:val="1"/>
    <w:unhideWhenUsed/>
    <w:qFormat/>
    <w:uiPriority w:val="39"/>
  </w:style>
  <w:style w:type="paragraph" w:styleId="19">
    <w:name w:val="Subtitle"/>
    <w:basedOn w:val="1"/>
    <w:next w:val="1"/>
    <w:link w:val="35"/>
    <w:qFormat/>
    <w:uiPriority w:val="11"/>
    <w:pPr>
      <w:ind w:left="86"/>
    </w:pPr>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20">
    <w:name w:val="toc 2"/>
    <w:basedOn w:val="1"/>
    <w:next w:val="1"/>
    <w:unhideWhenUsed/>
    <w:qFormat/>
    <w:uiPriority w:val="39"/>
    <w:pPr>
      <w:ind w:left="420" w:leftChars="200"/>
    </w:pPr>
  </w:style>
  <w:style w:type="paragraph" w:styleId="21">
    <w:name w:val="Title"/>
    <w:basedOn w:val="1"/>
    <w:next w:val="1"/>
    <w:link w:val="36"/>
    <w:qFormat/>
    <w:uiPriority w:val="10"/>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paragraph" w:styleId="22">
    <w:name w:val="Body Text First Indent"/>
    <w:basedOn w:val="1"/>
    <w:link w:val="46"/>
    <w:uiPriority w:val="0"/>
    <w:pPr>
      <w:spacing w:before="120" w:after="120" w:line="319" w:lineRule="auto"/>
      <w:ind w:firstLine="420"/>
      <w:jc w:val="left"/>
    </w:pPr>
    <w:rPr>
      <w:rFonts w:ascii="Times New Roman" w:hAnsi="Times New Roman" w:eastAsia="宋体" w:cs="Times New Roman"/>
      <w:sz w:val="24"/>
      <w:szCs w:val="20"/>
      <w:lang w:eastAsia="zh-CN"/>
    </w:rPr>
  </w:style>
  <w:style w:type="paragraph" w:styleId="23">
    <w:name w:val="Body Text First Indent 2"/>
    <w:basedOn w:val="14"/>
    <w:link w:val="49"/>
    <w:semiHidden/>
    <w:unhideWhenUsed/>
    <w:qFormat/>
    <w:uiPriority w:val="99"/>
    <w:pPr>
      <w:ind w:firstLine="420" w:firstLineChars="200"/>
    </w:pPr>
  </w:style>
  <w:style w:type="table" w:styleId="25">
    <w:name w:val="Table Grid"/>
    <w:basedOn w:val="2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7">
    <w:name w:val="Strong"/>
    <w:basedOn w:val="26"/>
    <w:uiPriority w:val="99"/>
    <w:rPr>
      <w:b/>
      <w:bCs/>
    </w:rPr>
  </w:style>
  <w:style w:type="character" w:styleId="28">
    <w:name w:val="Emphasis"/>
    <w:basedOn w:val="26"/>
    <w:qFormat/>
    <w:uiPriority w:val="20"/>
    <w:rPr>
      <w:i/>
      <w:iCs/>
    </w:rPr>
  </w:style>
  <w:style w:type="character" w:styleId="29">
    <w:name w:val="Hyperlink"/>
    <w:basedOn w:val="26"/>
    <w:unhideWhenUsed/>
    <w:uiPriority w:val="99"/>
    <w:rPr>
      <w:color w:val="0563C1" w:themeColor="hyperlink"/>
      <w:u w:val="single"/>
      <w14:textFill>
        <w14:solidFill>
          <w14:schemeClr w14:val="hlink"/>
        </w14:solidFill>
      </w14:textFill>
    </w:rPr>
  </w:style>
  <w:style w:type="character" w:customStyle="1" w:styleId="30">
    <w:name w:val="页眉 字符"/>
    <w:basedOn w:val="26"/>
    <w:link w:val="17"/>
    <w:qFormat/>
    <w:uiPriority w:val="99"/>
  </w:style>
  <w:style w:type="character" w:customStyle="1" w:styleId="31">
    <w:name w:val="标题 1 字符"/>
    <w:basedOn w:val="26"/>
    <w:link w:val="2"/>
    <w:qFormat/>
    <w:uiPriority w:val="9"/>
    <w:rPr>
      <w:rFonts w:asciiTheme="majorHAnsi" w:hAnsiTheme="majorHAnsi" w:eastAsiaTheme="majorEastAsia" w:cstheme="majorBidi"/>
      <w:b/>
      <w:bCs/>
      <w:color w:val="000000"/>
      <w:sz w:val="28"/>
      <w:szCs w:val="28"/>
    </w:rPr>
  </w:style>
  <w:style w:type="character" w:customStyle="1" w:styleId="32">
    <w:name w:val="标题 2 字符"/>
    <w:basedOn w:val="26"/>
    <w:link w:val="3"/>
    <w:qFormat/>
    <w:uiPriority w:val="9"/>
    <w:rPr>
      <w:rFonts w:asciiTheme="majorHAnsi" w:hAnsiTheme="majorHAnsi" w:eastAsiaTheme="majorEastAsia" w:cstheme="majorBidi"/>
      <w:b/>
      <w:bCs/>
      <w:color w:val="000000"/>
      <w:sz w:val="26"/>
      <w:szCs w:val="26"/>
    </w:rPr>
  </w:style>
  <w:style w:type="character" w:customStyle="1" w:styleId="33">
    <w:name w:val="标题 3 字符"/>
    <w:basedOn w:val="26"/>
    <w:link w:val="4"/>
    <w:qFormat/>
    <w:uiPriority w:val="9"/>
    <w:rPr>
      <w:rFonts w:asciiTheme="majorHAnsi" w:hAnsiTheme="majorHAnsi" w:eastAsiaTheme="majorEastAsia" w:cstheme="majorBidi"/>
      <w:b/>
      <w:bCs/>
      <w:color w:val="000000"/>
    </w:rPr>
  </w:style>
  <w:style w:type="character" w:customStyle="1" w:styleId="34">
    <w:name w:val="标题 4 字符"/>
    <w:basedOn w:val="26"/>
    <w:link w:val="5"/>
    <w:qFormat/>
    <w:uiPriority w:val="9"/>
    <w:rPr>
      <w:rFonts w:asciiTheme="majorAscii" w:hAnsiTheme="majorAscii" w:eastAsiaTheme="majorEastAsia" w:cstheme="majorBidi"/>
      <w:b/>
      <w:bCs/>
      <w:iCs/>
      <w:color w:val="000000"/>
    </w:rPr>
  </w:style>
  <w:style w:type="character" w:customStyle="1" w:styleId="35">
    <w:name w:val="副标题 字符"/>
    <w:basedOn w:val="26"/>
    <w:link w:val="19"/>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character" w:customStyle="1" w:styleId="36">
    <w:name w:val="标题 字符"/>
    <w:basedOn w:val="26"/>
    <w:link w:val="21"/>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37">
    <w:name w:val="页脚 字符"/>
    <w:basedOn w:val="26"/>
    <w:link w:val="16"/>
    <w:qFormat/>
    <w:uiPriority w:val="99"/>
    <w:rPr>
      <w:rFonts w:ascii="Calibri" w:hAnsi="Calibri" w:eastAsia="等线" w:cs="21"/>
      <w:sz w:val="18"/>
      <w:szCs w:val="18"/>
    </w:rPr>
  </w:style>
  <w:style w:type="paragraph" w:customStyle="1" w:styleId="38">
    <w:name w:val="TOC Heading"/>
    <w:basedOn w:val="2"/>
    <w:next w:val="1"/>
    <w:unhideWhenUsed/>
    <w:qFormat/>
    <w:uiPriority w:val="39"/>
    <w:pPr>
      <w:spacing w:before="240" w:line="259" w:lineRule="auto"/>
      <w:jc w:val="left"/>
      <w:outlineLvl w:val="9"/>
    </w:pPr>
    <w:rPr>
      <w:b w:val="0"/>
      <w:bCs w:val="0"/>
      <w:color w:val="2F5597" w:themeColor="accent1" w:themeShade="BF"/>
      <w:sz w:val="32"/>
      <w:szCs w:val="32"/>
      <w:lang w:eastAsia="zh-CN"/>
    </w:rPr>
  </w:style>
  <w:style w:type="character" w:customStyle="1" w:styleId="39">
    <w:name w:val="Subtle Emphasis"/>
    <w:basedOn w:val="26"/>
    <w:qFormat/>
    <w:uiPriority w:val="99"/>
    <w:rPr>
      <w:i/>
      <w:iCs/>
      <w:color w:val="404040" w:themeColor="text1" w:themeTint="BF"/>
      <w14:textFill>
        <w14:solidFill>
          <w14:schemeClr w14:val="tx1">
            <w14:lumMod w14:val="75000"/>
            <w14:lumOff w14:val="25000"/>
          </w14:schemeClr>
        </w14:solidFill>
      </w14:textFill>
    </w:rPr>
  </w:style>
  <w:style w:type="character" w:customStyle="1" w:styleId="40">
    <w:name w:val="标题 5 字符"/>
    <w:basedOn w:val="26"/>
    <w:link w:val="6"/>
    <w:uiPriority w:val="99"/>
    <w:rPr>
      <w:rFonts w:ascii="Calibri" w:hAnsi="Calibri" w:eastAsia="等线" w:cs="21"/>
      <w:b/>
      <w:bCs/>
      <w:sz w:val="28"/>
      <w:szCs w:val="28"/>
    </w:rPr>
  </w:style>
  <w:style w:type="character" w:customStyle="1" w:styleId="41">
    <w:name w:val="标题 6 字符"/>
    <w:basedOn w:val="26"/>
    <w:link w:val="7"/>
    <w:qFormat/>
    <w:uiPriority w:val="99"/>
    <w:rPr>
      <w:rFonts w:asciiTheme="majorHAnsi" w:hAnsiTheme="majorHAnsi" w:eastAsiaTheme="majorEastAsia" w:cstheme="majorBidi"/>
      <w:b/>
      <w:bCs/>
      <w:sz w:val="24"/>
      <w:szCs w:val="24"/>
    </w:rPr>
  </w:style>
  <w:style w:type="character" w:customStyle="1" w:styleId="42">
    <w:name w:val="标题 7 字符"/>
    <w:basedOn w:val="26"/>
    <w:link w:val="8"/>
    <w:qFormat/>
    <w:uiPriority w:val="99"/>
    <w:rPr>
      <w:rFonts w:ascii="Calibri" w:hAnsi="Calibri" w:eastAsia="等线" w:cs="21"/>
      <w:b/>
      <w:bCs/>
      <w:sz w:val="24"/>
      <w:szCs w:val="24"/>
    </w:rPr>
  </w:style>
  <w:style w:type="character" w:customStyle="1" w:styleId="43">
    <w:name w:val="标题 8 字符"/>
    <w:basedOn w:val="26"/>
    <w:link w:val="9"/>
    <w:semiHidden/>
    <w:qFormat/>
    <w:uiPriority w:val="99"/>
    <w:rPr>
      <w:rFonts w:asciiTheme="majorHAnsi" w:hAnsiTheme="majorHAnsi" w:eastAsiaTheme="majorEastAsia" w:cstheme="majorBidi"/>
      <w:sz w:val="24"/>
      <w:szCs w:val="24"/>
    </w:rPr>
  </w:style>
  <w:style w:type="character" w:customStyle="1" w:styleId="44">
    <w:name w:val="标题 9 字符"/>
    <w:basedOn w:val="26"/>
    <w:link w:val="10"/>
    <w:semiHidden/>
    <w:qFormat/>
    <w:uiPriority w:val="99"/>
    <w:rPr>
      <w:rFonts w:asciiTheme="majorHAnsi" w:hAnsiTheme="majorHAnsi" w:eastAsiaTheme="majorEastAsia" w:cstheme="majorBidi"/>
      <w:sz w:val="21"/>
      <w:szCs w:val="21"/>
    </w:rPr>
  </w:style>
  <w:style w:type="character" w:customStyle="1" w:styleId="45">
    <w:name w:val="正文文本 字符"/>
    <w:basedOn w:val="26"/>
    <w:link w:val="13"/>
    <w:semiHidden/>
    <w:uiPriority w:val="99"/>
    <w:rPr>
      <w:rFonts w:ascii="Calibri" w:hAnsi="Calibri" w:eastAsia="等线" w:cs="21"/>
    </w:rPr>
  </w:style>
  <w:style w:type="character" w:customStyle="1" w:styleId="46">
    <w:name w:val="正文文本首行缩进 字符"/>
    <w:basedOn w:val="45"/>
    <w:link w:val="22"/>
    <w:qFormat/>
    <w:uiPriority w:val="0"/>
    <w:rPr>
      <w:rFonts w:ascii="Times New Roman" w:hAnsi="Times New Roman" w:eastAsia="宋体" w:cs="Times New Roman"/>
      <w:sz w:val="24"/>
      <w:szCs w:val="20"/>
      <w:lang w:eastAsia="zh-CN"/>
    </w:rPr>
  </w:style>
  <w:style w:type="paragraph" w:customStyle="1" w:styleId="47">
    <w:name w:val="文档正文"/>
    <w:basedOn w:val="1"/>
    <w:qFormat/>
    <w:uiPriority w:val="0"/>
    <w:pPr>
      <w:widowControl w:val="0"/>
    </w:pPr>
    <w:rPr>
      <w:rFonts w:ascii="宋体" w:hAnsi="Times New Roman" w:eastAsia="宋体" w:cs="Times New Roman"/>
      <w:kern w:val="2"/>
      <w:sz w:val="24"/>
      <w:szCs w:val="20"/>
      <w:lang w:eastAsia="zh-CN"/>
    </w:rPr>
  </w:style>
  <w:style w:type="character" w:customStyle="1" w:styleId="48">
    <w:name w:val="正文文本缩进 字符"/>
    <w:basedOn w:val="26"/>
    <w:link w:val="14"/>
    <w:semiHidden/>
    <w:qFormat/>
    <w:uiPriority w:val="99"/>
    <w:rPr>
      <w:rFonts w:ascii="Calibri" w:hAnsi="Calibri" w:eastAsia="等线" w:cs="21"/>
    </w:rPr>
  </w:style>
  <w:style w:type="character" w:customStyle="1" w:styleId="49">
    <w:name w:val="正文文本首行缩进 2 字符"/>
    <w:basedOn w:val="48"/>
    <w:link w:val="23"/>
    <w:semiHidden/>
    <w:qFormat/>
    <w:uiPriority w:val="99"/>
    <w:rPr>
      <w:rFonts w:ascii="Calibri" w:hAnsi="Calibri" w:eastAsia="等线" w:cs="21"/>
    </w:rPr>
  </w:style>
  <w:style w:type="paragraph" w:customStyle="1" w:styleId="50">
    <w:name w:val="表内容"/>
    <w:qFormat/>
    <w:uiPriority w:val="0"/>
    <w:pPr>
      <w:spacing w:after="0" w:line="240" w:lineRule="auto"/>
    </w:pPr>
    <w:rPr>
      <w:rFonts w:ascii="宋体" w:hAnsi="Times New Roman" w:eastAsia="宋体" w:cs="Times New Roman"/>
      <w:kern w:val="21"/>
      <w:sz w:val="24"/>
      <w:szCs w:val="24"/>
      <w:lang w:val="en-US" w:eastAsia="zh-CN" w:bidi="ar-SA"/>
    </w:rPr>
  </w:style>
  <w:style w:type="paragraph" w:customStyle="1" w:styleId="51">
    <w:name w:val="列表数字1"/>
    <w:next w:val="22"/>
    <w:qFormat/>
    <w:uiPriority w:val="0"/>
    <w:pPr>
      <w:numPr>
        <w:ilvl w:val="0"/>
        <w:numId w:val="2"/>
      </w:numPr>
      <w:tabs>
        <w:tab w:val="left" w:pos="900"/>
      </w:tabs>
      <w:spacing w:before="120" w:after="0" w:line="360" w:lineRule="auto"/>
    </w:pPr>
    <w:rPr>
      <w:rFonts w:ascii="Times New Roman" w:hAnsi="Times New Roman" w:eastAsia="宋体" w:cs="Times New Roman"/>
      <w:sz w:val="24"/>
      <w:szCs w:val="20"/>
      <w:lang w:val="en-US" w:eastAsia="zh-CN" w:bidi="ar-SA"/>
    </w:rPr>
  </w:style>
  <w:style w:type="paragraph" w:customStyle="1" w:styleId="52">
    <w:name w:val="列表数字1）"/>
    <w:next w:val="22"/>
    <w:qFormat/>
    <w:uiPriority w:val="0"/>
    <w:pPr>
      <w:numPr>
        <w:ilvl w:val="0"/>
        <w:numId w:val="3"/>
      </w:numPr>
      <w:tabs>
        <w:tab w:val="left" w:pos="900"/>
        <w:tab w:val="clear" w:pos="814"/>
      </w:tabs>
      <w:spacing w:after="0" w:line="360" w:lineRule="auto"/>
      <w:ind w:left="901" w:hanging="476"/>
    </w:pPr>
    <w:rPr>
      <w:rFonts w:ascii="Times New Roman" w:hAnsi="Times New Roman" w:eastAsia="宋体" w:cs="Times New Roman"/>
      <w:sz w:val="24"/>
      <w:szCs w:val="20"/>
      <w:lang w:val="en-US" w:eastAsia="zh-CN" w:bidi="ar-SA"/>
    </w:rPr>
  </w:style>
  <w:style w:type="paragraph" w:customStyle="1" w:styleId="53">
    <w:name w:val="正文1"/>
    <w:next w:val="1"/>
    <w:qFormat/>
    <w:uiPriority w:val="0"/>
    <w:pPr>
      <w:widowControl w:val="0"/>
      <w:spacing w:after="0" w:line="240" w:lineRule="auto"/>
      <w:jc w:val="both"/>
    </w:pPr>
    <w:rPr>
      <w:rFonts w:ascii="Times New Roman" w:hAnsi="Times New Roman" w:eastAsia="宋体" w:cs="Times New Roman"/>
      <w:sz w:val="21"/>
      <w:szCs w:val="24"/>
      <w:lang w:val="en-US" w:eastAsia="zh-CN" w:bidi="ar-SA"/>
    </w:rPr>
  </w:style>
  <w:style w:type="paragraph" w:customStyle="1" w:styleId="54">
    <w:name w:val="文档编号"/>
    <w:basedOn w:val="53"/>
    <w:next w:val="1"/>
    <w:qFormat/>
    <w:uiPriority w:val="0"/>
    <w:pPr>
      <w:widowControl/>
      <w:jc w:val="center"/>
    </w:pPr>
    <w:rPr>
      <w:bCs/>
      <w:lang w:bidi="he-IL"/>
    </w:rPr>
  </w:style>
  <w:style w:type="paragraph" w:customStyle="1" w:styleId="55">
    <w:name w:val="标准"/>
    <w:basedOn w:val="53"/>
    <w:next w:val="1"/>
    <w:qFormat/>
    <w:uiPriority w:val="0"/>
    <w:pPr>
      <w:pBdr>
        <w:bottom w:val="single" w:color="000000" w:sz="6" w:space="1"/>
      </w:pBdr>
      <w:adjustRightInd w:val="0"/>
      <w:spacing w:before="60" w:after="60" w:line="300" w:lineRule="auto"/>
      <w:jc w:val="left"/>
    </w:pPr>
    <w:rPr>
      <w:rFonts w:ascii="Arial" w:hAnsi="Arial" w:eastAsia="Arial" w:cs="Arial"/>
      <w:szCs w:val="20"/>
    </w:rPr>
  </w:style>
  <w:style w:type="paragraph" w:customStyle="1" w:styleId="56">
    <w:name w:val="Normal_2"/>
    <w:qFormat/>
    <w:uiPriority w:val="0"/>
    <w:pPr>
      <w:widowControl w:val="0"/>
      <w:spacing w:after="0" w:line="240" w:lineRule="auto"/>
      <w:jc w:val="both"/>
    </w:pPr>
    <w:rPr>
      <w:rFonts w:ascii="等线" w:hAnsi="等线" w:eastAsia="等线" w:cs="Times New Roman"/>
      <w:sz w:val="20"/>
      <w:szCs w:val="20"/>
      <w:lang w:val="en-US" w:eastAsia="zh-CN" w:bidi="ar-SA"/>
    </w:rPr>
  </w:style>
  <w:style w:type="table" w:customStyle="1" w:styleId="57">
    <w:name w:val="Table Grid_1"/>
    <w:basedOn w:val="24"/>
    <w:qFormat/>
    <w:uiPriority w:val="39"/>
    <w:pPr>
      <w:spacing w:after="0" w:line="240" w:lineRule="auto"/>
    </w:pPr>
    <w:rPr>
      <w:rFonts w:ascii="等线" w:hAnsi="等线" w:eastAsia="等线" w:cs="Times New Roman"/>
      <w:sz w:val="20"/>
      <w:szCs w:val="20"/>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8">
    <w:name w:val="正文首行缩进1"/>
    <w:basedOn w:val="13"/>
    <w:qFormat/>
    <w:uiPriority w:val="0"/>
    <w:pPr>
      <w:widowControl w:val="0"/>
      <w:spacing w:before="93" w:beforeLines="30"/>
      <w:ind w:firstLine="420" w:firstLineChars="100"/>
    </w:pPr>
    <w:rPr>
      <w:rFonts w:ascii="Times New Roman" w:hAnsi="Times New Roman" w:eastAsia="宋体" w:cs="Times New Roman"/>
      <w:kern w:val="2"/>
      <w:sz w:val="21"/>
      <w:szCs w:val="24"/>
      <w:lang w:eastAsia="zh-CN"/>
    </w:rPr>
  </w:style>
  <w:style w:type="paragraph" w:styleId="59">
    <w:name w:val="List Paragraph"/>
    <w:basedOn w:val="1"/>
    <w:qFormat/>
    <w:uiPriority w:val="34"/>
    <w:pPr>
      <w:widowControl w:val="0"/>
      <w:ind w:firstLine="420" w:firstLineChars="200"/>
    </w:pPr>
    <w:rPr>
      <w:rFonts w:asciiTheme="minorHAnsi" w:hAnsiTheme="minorHAnsi" w:eastAsiaTheme="minorEastAsia" w:cstheme="minorBidi"/>
      <w:kern w:val="2"/>
      <w:sz w:val="21"/>
      <w:lang w:eastAsia="zh-CN"/>
    </w:rPr>
  </w:style>
  <w:style w:type="paragraph" w:customStyle="1" w:styleId="60">
    <w:name w:val="更改记录 审阅G"/>
    <w:basedOn w:val="1"/>
    <w:qFormat/>
    <w:uiPriority w:val="0"/>
    <w:pPr>
      <w:widowControl w:val="0"/>
      <w:spacing w:line="360" w:lineRule="auto"/>
      <w:jc w:val="left"/>
    </w:pPr>
    <w:rPr>
      <w:rFonts w:ascii="Times New Roman" w:hAnsi="Times New Roman" w:eastAsia="宋体" w:cs="Times New Roman"/>
      <w:b/>
      <w:w w:val="90"/>
      <w:kern w:val="2"/>
      <w:sz w:val="24"/>
      <w:szCs w:val="24"/>
      <w:lang w:eastAsia="zh-CN"/>
    </w:rPr>
  </w:style>
  <w:style w:type="paragraph" w:customStyle="1" w:styleId="61">
    <w:name w:val="表格B"/>
    <w:basedOn w:val="62"/>
    <w:qFormat/>
    <w:uiPriority w:val="0"/>
    <w:pPr>
      <w:jc w:val="center"/>
    </w:pPr>
    <w:rPr>
      <w:b/>
      <w:sz w:val="21"/>
      <w:szCs w:val="21"/>
    </w:rPr>
  </w:style>
  <w:style w:type="paragraph" w:customStyle="1" w:styleId="62">
    <w:name w:val="Table Text"/>
    <w:basedOn w:val="1"/>
    <w:qFormat/>
    <w:uiPriority w:val="0"/>
    <w:pPr>
      <w:keepLines/>
      <w:overflowPunct w:val="0"/>
      <w:autoSpaceDE w:val="0"/>
      <w:autoSpaceDN w:val="0"/>
      <w:adjustRightInd w:val="0"/>
      <w:jc w:val="left"/>
      <w:textAlignment w:val="baseline"/>
    </w:pPr>
    <w:rPr>
      <w:rFonts w:ascii="Book Antiqua" w:hAnsi="Book Antiqua" w:eastAsia="宋体" w:cs="Times New Roman"/>
      <w:sz w:val="16"/>
      <w:szCs w:val="20"/>
      <w:lang w:eastAsia="zh-CN"/>
    </w:rPr>
  </w:style>
  <w:style w:type="paragraph" w:customStyle="1" w:styleId="63">
    <w:name w:val="文档控制K"/>
    <w:basedOn w:val="13"/>
    <w:qFormat/>
    <w:uiPriority w:val="0"/>
    <w:pPr>
      <w:widowControl w:val="0"/>
    </w:pPr>
    <w:rPr>
      <w:rFonts w:eastAsia="宋体" w:cs="Times New Roman"/>
      <w:kern w:val="2"/>
      <w:sz w:val="21"/>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0B0FF-D932-4AC7-91CF-B2887B75B510}">
  <ds:schemaRefs/>
</ds:datastoreItem>
</file>

<file path=docProps/app.xml><?xml version="1.0" encoding="utf-8"?>
<Properties xmlns="http://schemas.openxmlformats.org/officeDocument/2006/extended-properties" xmlns:vt="http://schemas.openxmlformats.org/officeDocument/2006/docPropsVTypes">
  <Template>Normal.dotm</Template>
  <Company>百度在线网络技术有限公司</Company>
  <Pages>19</Pages>
  <Words>7247</Words>
  <Characters>7585</Characters>
  <Lines>72</Lines>
  <Paragraphs>20</Paragraphs>
  <TotalTime>125</TotalTime>
  <ScaleCrop>false</ScaleCrop>
  <LinksUpToDate>false</LinksUpToDate>
  <CharactersWithSpaces>7751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2022-10-25T11:40:00Z</dcterms:created>
  <dc:creator>xuming02</dc:creator>
  <cp:lastModifiedBy>瀧</cp:lastModifiedBy>
  <dcterms:modified xsi:type="dcterms:W3CDTF">2023-03-26T10:33:16Z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9A1935BAFA1A4B00B4A0926E9FC3754E</vt:lpwstr>
  </property>
</Properties>
</file>